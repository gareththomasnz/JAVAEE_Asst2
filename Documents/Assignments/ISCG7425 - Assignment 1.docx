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2B7E82" w:rsidTr="00AC276D">
        <w:tc>
          <w:tcPr>
            <w:tcW w:w="5070" w:type="dxa"/>
          </w:tcPr>
          <w:p w:rsidR="002B7E82" w:rsidRDefault="002B7E82" w:rsidP="004C5878">
            <w:pPr>
              <w:autoSpaceDE w:val="0"/>
              <w:autoSpaceDN w:val="0"/>
              <w:adjustRightInd w:val="0"/>
              <w:jc w:val="both"/>
              <w:rPr>
                <w:b/>
                <w:bCs/>
                <w:sz w:val="36"/>
                <w:szCs w:val="28"/>
              </w:rPr>
            </w:pPr>
            <w:r>
              <w:rPr>
                <w:b/>
                <w:bCs/>
                <w:noProof/>
                <w:sz w:val="36"/>
                <w:szCs w:val="28"/>
                <w:lang w:val="en-NZ" w:eastAsia="en-NZ"/>
              </w:rPr>
              <w:drawing>
                <wp:inline distT="0" distB="0" distL="0" distR="0">
                  <wp:extent cx="2009775" cy="1243812"/>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019349" cy="1249737"/>
                          </a:xfrm>
                          <a:prstGeom prst="rect">
                            <a:avLst/>
                          </a:prstGeom>
                          <a:noFill/>
                          <a:ln w="9525">
                            <a:noFill/>
                            <a:miter lim="800000"/>
                            <a:headEnd/>
                            <a:tailEnd/>
                          </a:ln>
                        </pic:spPr>
                      </pic:pic>
                    </a:graphicData>
                  </a:graphic>
                </wp:inline>
              </w:drawing>
            </w:r>
          </w:p>
        </w:tc>
        <w:tc>
          <w:tcPr>
            <w:tcW w:w="4172" w:type="dxa"/>
          </w:tcPr>
          <w:p w:rsidR="002B7E82" w:rsidRPr="00D22756" w:rsidRDefault="002B7E82" w:rsidP="00534759">
            <w:pPr>
              <w:autoSpaceDE w:val="0"/>
              <w:autoSpaceDN w:val="0"/>
              <w:adjustRightInd w:val="0"/>
              <w:rPr>
                <w:b/>
                <w:bCs/>
                <w:szCs w:val="28"/>
              </w:rPr>
            </w:pPr>
            <w:del w:id="0" w:author="John Casey" w:date="2014-03-24T14:44:00Z">
              <w:r w:rsidRPr="00D22756" w:rsidDel="00DF51F4">
                <w:rPr>
                  <w:b/>
                  <w:bCs/>
                  <w:szCs w:val="28"/>
                </w:rPr>
                <w:delText xml:space="preserve">ISCG7424 </w:delText>
              </w:r>
            </w:del>
            <w:ins w:id="1" w:author="John Casey" w:date="2014-03-24T14:44:00Z">
              <w:r w:rsidR="00DF51F4" w:rsidRPr="00D22756">
                <w:rPr>
                  <w:b/>
                  <w:bCs/>
                  <w:szCs w:val="28"/>
                </w:rPr>
                <w:t>ISCG742</w:t>
              </w:r>
              <w:r w:rsidR="00DF51F4">
                <w:rPr>
                  <w:b/>
                  <w:bCs/>
                  <w:szCs w:val="28"/>
                </w:rPr>
                <w:t>5</w:t>
              </w:r>
              <w:r w:rsidR="00DF51F4" w:rsidRPr="00D22756">
                <w:rPr>
                  <w:b/>
                  <w:bCs/>
                  <w:szCs w:val="28"/>
                </w:rPr>
                <w:t xml:space="preserve"> </w:t>
              </w:r>
            </w:ins>
            <w:r w:rsidRPr="00D22756">
              <w:rPr>
                <w:b/>
                <w:bCs/>
                <w:szCs w:val="28"/>
              </w:rPr>
              <w:t xml:space="preserve">– </w:t>
            </w:r>
            <w:r w:rsidR="00DF51F4">
              <w:rPr>
                <w:b/>
                <w:bCs/>
                <w:szCs w:val="28"/>
              </w:rPr>
              <w:t>Enterprise Java Programming</w:t>
            </w:r>
          </w:p>
          <w:p w:rsidR="002B7E82" w:rsidRPr="00D22756" w:rsidRDefault="002B7E82" w:rsidP="004C5878">
            <w:pPr>
              <w:autoSpaceDE w:val="0"/>
              <w:autoSpaceDN w:val="0"/>
              <w:adjustRightInd w:val="0"/>
              <w:jc w:val="both"/>
              <w:rPr>
                <w:b/>
                <w:bCs/>
                <w:szCs w:val="28"/>
              </w:rPr>
            </w:pPr>
          </w:p>
          <w:p w:rsidR="005B565A" w:rsidRDefault="002B7E82" w:rsidP="004C5878">
            <w:pPr>
              <w:autoSpaceDE w:val="0"/>
              <w:autoSpaceDN w:val="0"/>
              <w:adjustRightInd w:val="0"/>
              <w:jc w:val="both"/>
              <w:rPr>
                <w:b/>
                <w:bCs/>
                <w:szCs w:val="28"/>
              </w:rPr>
            </w:pPr>
            <w:r w:rsidRPr="00D22756">
              <w:rPr>
                <w:b/>
                <w:bCs/>
                <w:szCs w:val="28"/>
              </w:rPr>
              <w:t xml:space="preserve">Assignment </w:t>
            </w:r>
            <w:r w:rsidR="005B565A">
              <w:rPr>
                <w:b/>
                <w:bCs/>
                <w:szCs w:val="28"/>
              </w:rPr>
              <w:t>1</w:t>
            </w:r>
            <w:r w:rsidR="00BE70AC">
              <w:rPr>
                <w:b/>
                <w:bCs/>
                <w:szCs w:val="28"/>
              </w:rPr>
              <w:t>:</w:t>
            </w:r>
            <w:r w:rsidR="00375EE3">
              <w:rPr>
                <w:b/>
                <w:bCs/>
                <w:szCs w:val="28"/>
              </w:rPr>
              <w:t xml:space="preserve"> </w:t>
            </w:r>
            <w:r w:rsidR="00DF51F4">
              <w:rPr>
                <w:b/>
                <w:bCs/>
                <w:szCs w:val="28"/>
              </w:rPr>
              <w:t>Video Rental System</w:t>
            </w:r>
          </w:p>
          <w:p w:rsidR="002B7E82" w:rsidRPr="00F264D0" w:rsidRDefault="00F264D0" w:rsidP="004C5878">
            <w:pPr>
              <w:autoSpaceDE w:val="0"/>
              <w:autoSpaceDN w:val="0"/>
              <w:adjustRightInd w:val="0"/>
              <w:jc w:val="both"/>
              <w:rPr>
                <w:i/>
                <w:iCs/>
              </w:rPr>
            </w:pPr>
            <w:r w:rsidRPr="00F264D0">
              <w:rPr>
                <w:i/>
                <w:iCs/>
              </w:rPr>
              <w:t>Individual assessment</w:t>
            </w:r>
          </w:p>
          <w:p w:rsidR="002B7E82" w:rsidRPr="00D22756" w:rsidRDefault="002B7E82" w:rsidP="004C5878">
            <w:pPr>
              <w:autoSpaceDE w:val="0"/>
              <w:autoSpaceDN w:val="0"/>
              <w:adjustRightInd w:val="0"/>
              <w:jc w:val="both"/>
              <w:rPr>
                <w:i/>
                <w:iCs/>
              </w:rPr>
            </w:pPr>
            <w:r w:rsidRPr="00D22756">
              <w:rPr>
                <w:i/>
                <w:iCs/>
              </w:rPr>
              <w:t>Total marks: 100</w:t>
            </w:r>
          </w:p>
          <w:p w:rsidR="002B7E82" w:rsidRPr="00D22756" w:rsidRDefault="002B7E82" w:rsidP="00E910A7">
            <w:pPr>
              <w:autoSpaceDE w:val="0"/>
              <w:autoSpaceDN w:val="0"/>
              <w:adjustRightInd w:val="0"/>
              <w:jc w:val="both"/>
              <w:rPr>
                <w:i/>
                <w:iCs/>
              </w:rPr>
            </w:pPr>
            <w:r w:rsidRPr="00D22756">
              <w:rPr>
                <w:i/>
                <w:iCs/>
              </w:rPr>
              <w:t xml:space="preserve">Course Weighting: </w:t>
            </w:r>
            <w:r w:rsidR="00E910A7">
              <w:rPr>
                <w:i/>
                <w:iCs/>
              </w:rPr>
              <w:t>2</w:t>
            </w:r>
            <w:r w:rsidRPr="00D22756">
              <w:rPr>
                <w:i/>
                <w:iCs/>
              </w:rPr>
              <w:t>0%</w:t>
            </w:r>
          </w:p>
        </w:tc>
      </w:tr>
    </w:tbl>
    <w:p w:rsidR="002B7E82" w:rsidRDefault="002B7E82" w:rsidP="004C5878">
      <w:pPr>
        <w:autoSpaceDE w:val="0"/>
        <w:autoSpaceDN w:val="0"/>
        <w:adjustRightInd w:val="0"/>
        <w:jc w:val="both"/>
        <w:rPr>
          <w:i/>
          <w:iCs/>
        </w:rPr>
      </w:pPr>
    </w:p>
    <w:p w:rsidR="002B7E82" w:rsidRDefault="002B7E82" w:rsidP="00A57A5B">
      <w:pPr>
        <w:autoSpaceDE w:val="0"/>
        <w:autoSpaceDN w:val="0"/>
        <w:adjustRightInd w:val="0"/>
        <w:jc w:val="center"/>
        <w:rPr>
          <w:i/>
          <w:iCs/>
        </w:rPr>
      </w:pPr>
      <w:r>
        <w:rPr>
          <w:i/>
          <w:iCs/>
        </w:rPr>
        <w:t xml:space="preserve">Due Date: </w:t>
      </w:r>
      <w:r w:rsidR="00495843">
        <w:rPr>
          <w:i/>
          <w:iCs/>
        </w:rPr>
        <w:t>23</w:t>
      </w:r>
      <w:r w:rsidR="00F264D0">
        <w:rPr>
          <w:i/>
          <w:iCs/>
        </w:rPr>
        <w:t>:</w:t>
      </w:r>
      <w:r w:rsidR="00495843">
        <w:rPr>
          <w:i/>
          <w:iCs/>
        </w:rPr>
        <w:t>55</w:t>
      </w:r>
      <w:r>
        <w:rPr>
          <w:i/>
          <w:iCs/>
        </w:rPr>
        <w:t xml:space="preserve">, </w:t>
      </w:r>
      <w:r w:rsidR="00495843">
        <w:rPr>
          <w:i/>
          <w:iCs/>
        </w:rPr>
        <w:t>Sunday</w:t>
      </w:r>
      <w:r>
        <w:rPr>
          <w:i/>
          <w:iCs/>
        </w:rPr>
        <w:t xml:space="preserve">, </w:t>
      </w:r>
      <w:r w:rsidR="00BD3AA0">
        <w:rPr>
          <w:i/>
          <w:iCs/>
        </w:rPr>
        <w:t>11</w:t>
      </w:r>
      <w:r>
        <w:rPr>
          <w:i/>
          <w:iCs/>
        </w:rPr>
        <w:t xml:space="preserve"> </w:t>
      </w:r>
      <w:r w:rsidR="00BD3AA0">
        <w:rPr>
          <w:i/>
          <w:iCs/>
        </w:rPr>
        <w:t>May</w:t>
      </w:r>
      <w:r w:rsidR="00B15AF6">
        <w:rPr>
          <w:i/>
          <w:iCs/>
        </w:rPr>
        <w:t xml:space="preserve"> 201</w:t>
      </w:r>
      <w:r w:rsidR="00495843">
        <w:rPr>
          <w:i/>
          <w:iCs/>
        </w:rPr>
        <w:t>4</w:t>
      </w:r>
    </w:p>
    <w:p w:rsidR="00AC276D" w:rsidRDefault="00AC276D" w:rsidP="004C5878">
      <w:pPr>
        <w:autoSpaceDE w:val="0"/>
        <w:autoSpaceDN w:val="0"/>
        <w:adjustRightInd w:val="0"/>
        <w:jc w:val="both"/>
        <w:rPr>
          <w:i/>
          <w:iCs/>
        </w:rPr>
      </w:pPr>
    </w:p>
    <w:p w:rsidR="002B7E82" w:rsidRPr="00AC6017" w:rsidRDefault="00AC276D" w:rsidP="004C5878">
      <w:pPr>
        <w:jc w:val="both"/>
        <w:rPr>
          <w:b/>
          <w:noProof/>
          <w:lang w:eastAsia="en-NZ"/>
        </w:rPr>
      </w:pPr>
      <w:r w:rsidRPr="00AC6017">
        <w:rPr>
          <w:b/>
          <w:noProof/>
          <w:lang w:eastAsia="en-NZ"/>
        </w:rPr>
        <w:t>Assignment Brief:</w:t>
      </w:r>
    </w:p>
    <w:p w:rsidR="00AC276D" w:rsidRDefault="00AC276D" w:rsidP="004C5878">
      <w:pPr>
        <w:jc w:val="both"/>
        <w:rPr>
          <w:noProof/>
          <w:lang w:eastAsia="en-NZ"/>
        </w:rPr>
      </w:pPr>
    </w:p>
    <w:p w:rsidR="00DF51F4" w:rsidRDefault="00DF51F4" w:rsidP="00DF51F4">
      <w:pPr>
        <w:jc w:val="both"/>
        <w:rPr>
          <w:noProof/>
          <w:lang w:eastAsia="en-NZ"/>
        </w:rPr>
      </w:pPr>
      <w:r>
        <w:rPr>
          <w:noProof/>
          <w:lang w:eastAsia="en-NZ"/>
        </w:rPr>
        <w:t xml:space="preserve">Develop a multi-tier Video Rental System using </w:t>
      </w:r>
      <w:r w:rsidR="003C3912">
        <w:rPr>
          <w:noProof/>
          <w:lang w:eastAsia="en-NZ"/>
        </w:rPr>
        <w:t xml:space="preserve">a MVC design pattern and </w:t>
      </w:r>
      <w:r>
        <w:rPr>
          <w:noProof/>
          <w:lang w:eastAsia="en-NZ"/>
        </w:rPr>
        <w:t xml:space="preserve">Java, Struts and Hibernate. The system will allow users to create, read, update and delete both customer and video records using a simple web based user interfance. The system </w:t>
      </w:r>
      <w:r w:rsidR="00D4596C">
        <w:rPr>
          <w:noProof/>
          <w:lang w:eastAsia="en-NZ"/>
        </w:rPr>
        <w:t>should</w:t>
      </w:r>
      <w:r>
        <w:rPr>
          <w:noProof/>
          <w:lang w:eastAsia="en-NZ"/>
        </w:rPr>
        <w:t xml:space="preserve"> also allow </w:t>
      </w:r>
      <w:r w:rsidR="001915ED">
        <w:rPr>
          <w:noProof/>
          <w:lang w:eastAsia="en-NZ"/>
        </w:rPr>
        <w:t>a</w:t>
      </w:r>
      <w:r>
        <w:rPr>
          <w:noProof/>
          <w:lang w:eastAsia="en-NZ"/>
        </w:rPr>
        <w:t xml:space="preserve"> user to loan </w:t>
      </w:r>
      <w:r w:rsidR="001915ED">
        <w:rPr>
          <w:noProof/>
          <w:lang w:eastAsia="en-NZ"/>
        </w:rPr>
        <w:t xml:space="preserve">videos to customers using a separate </w:t>
      </w:r>
      <w:r w:rsidR="00D4596C">
        <w:rPr>
          <w:noProof/>
          <w:lang w:eastAsia="en-NZ"/>
        </w:rPr>
        <w:t xml:space="preserve">loans </w:t>
      </w:r>
      <w:r w:rsidR="001915ED">
        <w:rPr>
          <w:noProof/>
          <w:lang w:eastAsia="en-NZ"/>
        </w:rPr>
        <w:t>interface.</w:t>
      </w:r>
    </w:p>
    <w:p w:rsidR="00DF51F4" w:rsidRDefault="00DF51F4" w:rsidP="00DF51F4">
      <w:pPr>
        <w:jc w:val="both"/>
        <w:rPr>
          <w:noProof/>
          <w:lang w:eastAsia="en-NZ"/>
        </w:rPr>
      </w:pPr>
    </w:p>
    <w:p w:rsidR="00DF5D4E" w:rsidRDefault="00DF5D4E" w:rsidP="004C5878">
      <w:pPr>
        <w:jc w:val="both"/>
        <w:rPr>
          <w:b/>
          <w:noProof/>
          <w:lang w:eastAsia="en-NZ"/>
        </w:rPr>
      </w:pPr>
      <w:r>
        <w:rPr>
          <w:b/>
          <w:noProof/>
          <w:lang w:eastAsia="en-NZ"/>
        </w:rPr>
        <w:t xml:space="preserve">Part A – </w:t>
      </w:r>
      <w:r w:rsidR="00D4596C">
        <w:rPr>
          <w:b/>
          <w:noProof/>
          <w:lang w:eastAsia="en-NZ"/>
        </w:rPr>
        <w:t xml:space="preserve">Database Design </w:t>
      </w:r>
      <w:r w:rsidR="00883C18">
        <w:rPr>
          <w:b/>
          <w:noProof/>
          <w:lang w:eastAsia="en-NZ"/>
        </w:rPr>
        <w:t>2</w:t>
      </w:r>
      <w:r>
        <w:rPr>
          <w:b/>
          <w:noProof/>
          <w:lang w:eastAsia="en-NZ"/>
        </w:rPr>
        <w:t>0%:</w:t>
      </w:r>
    </w:p>
    <w:p w:rsidR="00DF5D4E" w:rsidRDefault="00DF5D4E" w:rsidP="004C5878">
      <w:pPr>
        <w:jc w:val="both"/>
        <w:rPr>
          <w:b/>
          <w:noProof/>
          <w:lang w:eastAsia="en-NZ"/>
        </w:rPr>
      </w:pPr>
    </w:p>
    <w:p w:rsidR="00DF5D4E" w:rsidRDefault="00D4596C">
      <w:pPr>
        <w:pStyle w:val="ListParagraph"/>
        <w:numPr>
          <w:ilvl w:val="0"/>
          <w:numId w:val="16"/>
        </w:numPr>
        <w:jc w:val="both"/>
        <w:rPr>
          <w:noProof/>
          <w:lang w:eastAsia="en-NZ"/>
        </w:rPr>
        <w:pPrChange w:id="2" w:author="JCASEY" w:date="2014-03-06T13:04:00Z">
          <w:pPr>
            <w:jc w:val="both"/>
          </w:pPr>
        </w:pPrChange>
      </w:pPr>
      <w:r>
        <w:rPr>
          <w:noProof/>
          <w:lang w:eastAsia="en-NZ"/>
        </w:rPr>
        <w:t>Develop an appropriate database structure to allow the video rental system to store and retrieve information on v</w:t>
      </w:r>
      <w:r w:rsidR="003C33DC">
        <w:rPr>
          <w:noProof/>
          <w:lang w:eastAsia="en-NZ"/>
        </w:rPr>
        <w:t>ideos owned by</w:t>
      </w:r>
      <w:r>
        <w:rPr>
          <w:noProof/>
          <w:lang w:eastAsia="en-NZ"/>
        </w:rPr>
        <w:t xml:space="preserve"> shop, customers</w:t>
      </w:r>
      <w:r w:rsidR="003C33DC">
        <w:rPr>
          <w:noProof/>
          <w:lang w:eastAsia="en-NZ"/>
        </w:rPr>
        <w:t xml:space="preserve"> of the shop,</w:t>
      </w:r>
      <w:r>
        <w:rPr>
          <w:noProof/>
          <w:lang w:eastAsia="en-NZ"/>
        </w:rPr>
        <w:t xml:space="preserve"> and videos that have been loaned </w:t>
      </w:r>
      <w:r w:rsidR="003C33DC">
        <w:rPr>
          <w:noProof/>
          <w:lang w:eastAsia="en-NZ"/>
        </w:rPr>
        <w:t>to customers.</w:t>
      </w:r>
    </w:p>
    <w:p w:rsidR="00F8266D" w:rsidRDefault="00F8266D" w:rsidP="00F8266D">
      <w:pPr>
        <w:pStyle w:val="ListParagraph"/>
        <w:jc w:val="right"/>
        <w:rPr>
          <w:noProof/>
          <w:lang w:eastAsia="en-NZ"/>
        </w:rPr>
      </w:pPr>
      <w:r>
        <w:rPr>
          <w:noProof/>
          <w:lang w:eastAsia="en-NZ"/>
        </w:rPr>
        <w:t>[2</w:t>
      </w:r>
      <w:r>
        <w:rPr>
          <w:noProof/>
          <w:lang w:eastAsia="en-NZ"/>
        </w:rPr>
        <w:t>0</w:t>
      </w:r>
      <w:r>
        <w:rPr>
          <w:noProof/>
          <w:lang w:eastAsia="en-NZ"/>
        </w:rPr>
        <w:t xml:space="preserve"> marks]</w:t>
      </w:r>
    </w:p>
    <w:p w:rsidR="00F8266D" w:rsidRDefault="00F8266D" w:rsidP="00F8266D">
      <w:pPr>
        <w:pStyle w:val="ListParagraph"/>
        <w:jc w:val="both"/>
        <w:rPr>
          <w:noProof/>
          <w:lang w:eastAsia="en-NZ"/>
        </w:rPr>
      </w:pPr>
    </w:p>
    <w:p w:rsidR="00AF4F30" w:rsidRDefault="00AF4F30" w:rsidP="00AF4F30">
      <w:pPr>
        <w:jc w:val="both"/>
        <w:rPr>
          <w:noProof/>
          <w:lang w:eastAsia="en-NZ"/>
        </w:rPr>
      </w:pPr>
    </w:p>
    <w:p w:rsidR="00AF4F30" w:rsidRDefault="00AF4F30" w:rsidP="00AF4F30">
      <w:pPr>
        <w:jc w:val="both"/>
        <w:rPr>
          <w:b/>
          <w:noProof/>
          <w:lang w:eastAsia="en-NZ"/>
        </w:rPr>
      </w:pPr>
      <w:r>
        <w:rPr>
          <w:b/>
          <w:noProof/>
          <w:lang w:eastAsia="en-NZ"/>
        </w:rPr>
        <w:t xml:space="preserve">Part B – Model Objects </w:t>
      </w:r>
      <w:r w:rsidR="00883C18">
        <w:rPr>
          <w:b/>
          <w:noProof/>
          <w:lang w:eastAsia="en-NZ"/>
        </w:rPr>
        <w:t>2</w:t>
      </w:r>
      <w:r>
        <w:rPr>
          <w:b/>
          <w:noProof/>
          <w:lang w:eastAsia="en-NZ"/>
        </w:rPr>
        <w:t>0%:</w:t>
      </w:r>
    </w:p>
    <w:p w:rsidR="00AF4F30" w:rsidRDefault="00AF4F30" w:rsidP="00AF4F30">
      <w:pPr>
        <w:jc w:val="both"/>
        <w:rPr>
          <w:noProof/>
          <w:lang w:eastAsia="en-NZ"/>
        </w:rPr>
      </w:pPr>
    </w:p>
    <w:p w:rsidR="003C33DC" w:rsidRDefault="00AF4F30" w:rsidP="003C33DC">
      <w:pPr>
        <w:pStyle w:val="ListParagraph"/>
        <w:numPr>
          <w:ilvl w:val="0"/>
          <w:numId w:val="16"/>
        </w:numPr>
        <w:jc w:val="both"/>
        <w:rPr>
          <w:noProof/>
          <w:lang w:eastAsia="en-NZ"/>
        </w:rPr>
      </w:pPr>
      <w:r>
        <w:rPr>
          <w:noProof/>
          <w:lang w:eastAsia="en-NZ"/>
        </w:rPr>
        <w:t>Develop</w:t>
      </w:r>
      <w:r w:rsidR="00A2166C">
        <w:rPr>
          <w:noProof/>
          <w:lang w:eastAsia="en-NZ"/>
        </w:rPr>
        <w:t xml:space="preserve"> Hibernate Model Objects </w:t>
      </w:r>
      <w:r>
        <w:rPr>
          <w:noProof/>
          <w:lang w:eastAsia="en-NZ"/>
        </w:rPr>
        <w:t>to map the database tables and relationships defiend above into Java classes.</w:t>
      </w:r>
    </w:p>
    <w:p w:rsidR="00F8266D" w:rsidRDefault="00F8266D" w:rsidP="00F8266D">
      <w:pPr>
        <w:pStyle w:val="ListParagraph"/>
        <w:jc w:val="right"/>
        <w:rPr>
          <w:noProof/>
          <w:lang w:eastAsia="en-NZ"/>
        </w:rPr>
      </w:pPr>
      <w:r>
        <w:rPr>
          <w:noProof/>
          <w:lang w:eastAsia="en-NZ"/>
        </w:rPr>
        <w:t>[20 marks]</w:t>
      </w:r>
    </w:p>
    <w:p w:rsidR="009863F9" w:rsidRDefault="009863F9" w:rsidP="009863F9">
      <w:pPr>
        <w:pStyle w:val="ListParagraph"/>
        <w:jc w:val="both"/>
        <w:rPr>
          <w:noProof/>
          <w:lang w:eastAsia="en-NZ"/>
        </w:rPr>
      </w:pPr>
    </w:p>
    <w:p w:rsidR="00AF4F30" w:rsidRDefault="00AF4F30" w:rsidP="00AF4F30">
      <w:pPr>
        <w:jc w:val="both"/>
        <w:rPr>
          <w:b/>
          <w:noProof/>
          <w:lang w:eastAsia="en-NZ"/>
        </w:rPr>
      </w:pPr>
      <w:r w:rsidRPr="00AF4F30">
        <w:rPr>
          <w:b/>
          <w:noProof/>
          <w:lang w:eastAsia="en-NZ"/>
        </w:rPr>
        <w:t xml:space="preserve">Part </w:t>
      </w:r>
      <w:r w:rsidR="00BD3AA0">
        <w:rPr>
          <w:b/>
          <w:noProof/>
          <w:lang w:eastAsia="en-NZ"/>
        </w:rPr>
        <w:t>C</w:t>
      </w:r>
      <w:r w:rsidRPr="00AF4F30">
        <w:rPr>
          <w:b/>
          <w:noProof/>
          <w:lang w:eastAsia="en-NZ"/>
        </w:rPr>
        <w:t xml:space="preserve"> – </w:t>
      </w:r>
      <w:r w:rsidR="002F6DCA">
        <w:rPr>
          <w:b/>
          <w:noProof/>
          <w:lang w:eastAsia="en-NZ"/>
        </w:rPr>
        <w:t>User Interface</w:t>
      </w:r>
      <w:r w:rsidRPr="00AF4F30">
        <w:rPr>
          <w:b/>
          <w:noProof/>
          <w:lang w:eastAsia="en-NZ"/>
        </w:rPr>
        <w:t xml:space="preserve"> </w:t>
      </w:r>
      <w:r w:rsidR="003C3912">
        <w:rPr>
          <w:b/>
          <w:noProof/>
          <w:lang w:eastAsia="en-NZ"/>
        </w:rPr>
        <w:t>2</w:t>
      </w:r>
      <w:r w:rsidRPr="00AF4F30">
        <w:rPr>
          <w:b/>
          <w:noProof/>
          <w:lang w:eastAsia="en-NZ"/>
        </w:rPr>
        <w:t>0%:</w:t>
      </w:r>
    </w:p>
    <w:p w:rsidR="00AF4F30" w:rsidRDefault="00AF4F30" w:rsidP="00AF4F30">
      <w:pPr>
        <w:jc w:val="both"/>
        <w:rPr>
          <w:noProof/>
          <w:lang w:eastAsia="en-NZ"/>
        </w:rPr>
      </w:pPr>
    </w:p>
    <w:p w:rsidR="003C3912" w:rsidRDefault="00AF4F30" w:rsidP="003C33DC">
      <w:pPr>
        <w:pStyle w:val="ListParagraph"/>
        <w:numPr>
          <w:ilvl w:val="0"/>
          <w:numId w:val="16"/>
        </w:numPr>
        <w:jc w:val="both"/>
        <w:rPr>
          <w:noProof/>
          <w:lang w:eastAsia="en-NZ"/>
        </w:rPr>
      </w:pPr>
      <w:r>
        <w:rPr>
          <w:noProof/>
          <w:lang w:eastAsia="en-NZ"/>
        </w:rPr>
        <w:t xml:space="preserve">Develop </w:t>
      </w:r>
      <w:r w:rsidR="003C3912">
        <w:rPr>
          <w:noProof/>
          <w:lang w:eastAsia="en-NZ"/>
        </w:rPr>
        <w:t>an appropriate user interface using Struts 2</w:t>
      </w:r>
      <w:r w:rsidR="00AC4E20">
        <w:rPr>
          <w:noProof/>
          <w:lang w:eastAsia="en-NZ"/>
        </w:rPr>
        <w:t>, HTML and JavaScript</w:t>
      </w:r>
      <w:r w:rsidR="003C3912">
        <w:rPr>
          <w:noProof/>
          <w:lang w:eastAsia="en-NZ"/>
        </w:rPr>
        <w:t>. The user interface will allow a user to enter create, read, update and delete information related to both customers and books.</w:t>
      </w:r>
    </w:p>
    <w:p w:rsidR="00F8266D" w:rsidRDefault="00F8266D" w:rsidP="00F8266D">
      <w:pPr>
        <w:pStyle w:val="ListParagraph"/>
        <w:jc w:val="right"/>
        <w:rPr>
          <w:noProof/>
          <w:lang w:eastAsia="en-NZ"/>
        </w:rPr>
      </w:pPr>
      <w:r>
        <w:rPr>
          <w:noProof/>
          <w:lang w:eastAsia="en-NZ"/>
        </w:rPr>
        <w:t>[5 marks]</w:t>
      </w:r>
    </w:p>
    <w:p w:rsidR="00F8266D" w:rsidRDefault="00F8266D" w:rsidP="00F8266D">
      <w:pPr>
        <w:pStyle w:val="ListParagraph"/>
        <w:jc w:val="both"/>
        <w:rPr>
          <w:noProof/>
          <w:lang w:eastAsia="en-NZ"/>
        </w:rPr>
      </w:pPr>
    </w:p>
    <w:p w:rsidR="00AF4F30" w:rsidRDefault="003C3912" w:rsidP="003C33DC">
      <w:pPr>
        <w:pStyle w:val="ListParagraph"/>
        <w:numPr>
          <w:ilvl w:val="0"/>
          <w:numId w:val="16"/>
        </w:numPr>
        <w:jc w:val="both"/>
        <w:rPr>
          <w:noProof/>
          <w:lang w:eastAsia="en-NZ"/>
        </w:rPr>
      </w:pPr>
      <w:r>
        <w:rPr>
          <w:noProof/>
          <w:lang w:eastAsia="en-NZ"/>
        </w:rPr>
        <w:t>Users will be able to search for both books and videos using a variety of keys. For example, a user will be able to locate a customer based on the customer’s name and data of birth.</w:t>
      </w:r>
    </w:p>
    <w:p w:rsidR="00F8266D" w:rsidRDefault="00F8266D" w:rsidP="00F8266D">
      <w:pPr>
        <w:pStyle w:val="ListParagraph"/>
        <w:jc w:val="right"/>
        <w:rPr>
          <w:noProof/>
          <w:lang w:eastAsia="en-NZ"/>
        </w:rPr>
      </w:pPr>
      <w:r>
        <w:rPr>
          <w:noProof/>
          <w:lang w:eastAsia="en-NZ"/>
        </w:rPr>
        <w:t>[</w:t>
      </w:r>
      <w:r>
        <w:rPr>
          <w:noProof/>
          <w:lang w:eastAsia="en-NZ"/>
        </w:rPr>
        <w:t>5</w:t>
      </w:r>
      <w:r>
        <w:rPr>
          <w:noProof/>
          <w:lang w:eastAsia="en-NZ"/>
        </w:rPr>
        <w:t xml:space="preserve"> marks]</w:t>
      </w:r>
    </w:p>
    <w:p w:rsidR="00F8266D" w:rsidRDefault="00F8266D" w:rsidP="00F8266D">
      <w:pPr>
        <w:pStyle w:val="ListParagraph"/>
        <w:jc w:val="both"/>
        <w:rPr>
          <w:noProof/>
          <w:lang w:eastAsia="en-NZ"/>
        </w:rPr>
      </w:pPr>
    </w:p>
    <w:p w:rsidR="003C3912" w:rsidRDefault="00307CE7" w:rsidP="003C33DC">
      <w:pPr>
        <w:pStyle w:val="ListParagraph"/>
        <w:numPr>
          <w:ilvl w:val="0"/>
          <w:numId w:val="16"/>
        </w:numPr>
        <w:jc w:val="both"/>
        <w:rPr>
          <w:noProof/>
          <w:lang w:eastAsia="en-NZ"/>
        </w:rPr>
      </w:pPr>
      <w:r>
        <w:rPr>
          <w:noProof/>
          <w:lang w:eastAsia="en-NZ"/>
        </w:rPr>
        <w:t xml:space="preserve">Develop a struts action </w:t>
      </w:r>
      <w:r w:rsidR="00BD3AA0">
        <w:rPr>
          <w:noProof/>
          <w:lang w:eastAsia="en-NZ"/>
        </w:rPr>
        <w:t xml:space="preserve">and appropriate user interface </w:t>
      </w:r>
      <w:r>
        <w:rPr>
          <w:noProof/>
          <w:lang w:eastAsia="en-NZ"/>
        </w:rPr>
        <w:t>to allow a user to loan a video to a customer for a given period of time (standard loan period).</w:t>
      </w:r>
    </w:p>
    <w:p w:rsidR="00F8266D" w:rsidRDefault="00F8266D" w:rsidP="00F8266D">
      <w:pPr>
        <w:pStyle w:val="ListParagraph"/>
        <w:jc w:val="right"/>
        <w:rPr>
          <w:noProof/>
          <w:lang w:eastAsia="en-NZ"/>
        </w:rPr>
      </w:pPr>
      <w:r>
        <w:rPr>
          <w:noProof/>
          <w:lang w:eastAsia="en-NZ"/>
        </w:rPr>
        <w:t>[</w:t>
      </w:r>
      <w:r>
        <w:rPr>
          <w:noProof/>
          <w:lang w:eastAsia="en-NZ"/>
        </w:rPr>
        <w:t>1</w:t>
      </w:r>
      <w:r>
        <w:rPr>
          <w:noProof/>
          <w:lang w:eastAsia="en-NZ"/>
        </w:rPr>
        <w:t>0 marks]</w:t>
      </w:r>
    </w:p>
    <w:p w:rsidR="00F8266D" w:rsidRDefault="00F8266D" w:rsidP="00F8266D">
      <w:pPr>
        <w:pStyle w:val="ListParagraph"/>
        <w:jc w:val="both"/>
        <w:rPr>
          <w:noProof/>
          <w:lang w:eastAsia="en-NZ"/>
        </w:rPr>
      </w:pPr>
    </w:p>
    <w:p w:rsidR="00BD3AA0" w:rsidRDefault="00BD3AA0" w:rsidP="00BD3AA0">
      <w:pPr>
        <w:ind w:left="360"/>
        <w:jc w:val="both"/>
        <w:rPr>
          <w:noProof/>
          <w:lang w:eastAsia="en-NZ"/>
        </w:rPr>
      </w:pPr>
    </w:p>
    <w:p w:rsidR="00F8266D" w:rsidRDefault="00F8266D">
      <w:pPr>
        <w:spacing w:after="200" w:line="276" w:lineRule="auto"/>
        <w:rPr>
          <w:noProof/>
          <w:lang w:eastAsia="en-NZ"/>
        </w:rPr>
      </w:pPr>
      <w:r>
        <w:rPr>
          <w:noProof/>
          <w:lang w:eastAsia="en-NZ"/>
        </w:rPr>
        <w:br w:type="page"/>
      </w:r>
    </w:p>
    <w:p w:rsidR="00C57A7B" w:rsidRDefault="00C57A7B" w:rsidP="00C57A7B">
      <w:pPr>
        <w:autoSpaceDE w:val="0"/>
        <w:autoSpaceDN w:val="0"/>
        <w:adjustRightInd w:val="0"/>
        <w:ind w:left="720"/>
        <w:rPr>
          <w:noProof/>
          <w:lang w:eastAsia="en-NZ"/>
        </w:rPr>
      </w:pPr>
      <w:r>
        <w:rPr>
          <w:noProof/>
          <w:lang w:eastAsia="en-NZ"/>
        </w:rPr>
        <w:lastRenderedPageBreak/>
        <w:t>The user interface should allow a user to:</w:t>
      </w:r>
    </w:p>
    <w:p w:rsidR="00C57A7B" w:rsidRDefault="00C57A7B" w:rsidP="00C57A7B">
      <w:pPr>
        <w:autoSpaceDE w:val="0"/>
        <w:autoSpaceDN w:val="0"/>
        <w:adjustRightInd w:val="0"/>
        <w:ind w:left="720"/>
        <w:rPr>
          <w:noProof/>
          <w:lang w:eastAsia="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Video Records:</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video record</w:t>
      </w:r>
    </w:p>
    <w:p w:rsidR="00C57A7B" w:rsidRPr="00C57A7B" w:rsidRDefault="00C57A7B" w:rsidP="00C57A7B">
      <w:pPr>
        <w:pStyle w:val="ListParagraph"/>
        <w:numPr>
          <w:ilvl w:val="0"/>
          <w:numId w:val="18"/>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video record: by title, by year, by genre</w:t>
      </w:r>
    </w:p>
    <w:p w:rsidR="00C57A7B" w:rsidRDefault="00C57A7B" w:rsidP="00C57A7B">
      <w:pPr>
        <w:autoSpaceDE w:val="0"/>
        <w:autoSpaceDN w:val="0"/>
        <w:adjustRightInd w:val="0"/>
        <w:ind w:left="720"/>
        <w:rPr>
          <w:rFonts w:eastAsiaTheme="minorHAnsi"/>
          <w:b/>
          <w:bCs/>
          <w:sz w:val="19"/>
          <w:szCs w:val="19"/>
          <w:lang w:val="en-NZ"/>
        </w:rPr>
      </w:pPr>
    </w:p>
    <w:p w:rsidR="00C57A7B" w:rsidRDefault="00C57A7B" w:rsidP="00C57A7B">
      <w:pPr>
        <w:autoSpaceDE w:val="0"/>
        <w:autoSpaceDN w:val="0"/>
        <w:adjustRightInd w:val="0"/>
        <w:ind w:left="720"/>
        <w:rPr>
          <w:rFonts w:eastAsiaTheme="minorHAnsi"/>
          <w:b/>
          <w:bCs/>
          <w:sz w:val="19"/>
          <w:szCs w:val="19"/>
          <w:lang w:val="en-NZ"/>
        </w:rPr>
      </w:pPr>
      <w:r>
        <w:rPr>
          <w:rFonts w:eastAsiaTheme="minorHAnsi"/>
          <w:b/>
          <w:bCs/>
          <w:sz w:val="19"/>
          <w:szCs w:val="19"/>
          <w:lang w:val="en-NZ"/>
        </w:rPr>
        <w:t>Customer Records:</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Add new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Modify existing customer record</w:t>
      </w:r>
    </w:p>
    <w:p w:rsidR="00C57A7B" w:rsidRP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Delete existing customer record</w:t>
      </w:r>
    </w:p>
    <w:p w:rsidR="00C57A7B" w:rsidRDefault="00C57A7B" w:rsidP="00C57A7B">
      <w:pPr>
        <w:pStyle w:val="ListParagraph"/>
        <w:numPr>
          <w:ilvl w:val="0"/>
          <w:numId w:val="19"/>
        </w:numPr>
        <w:autoSpaceDE w:val="0"/>
        <w:autoSpaceDN w:val="0"/>
        <w:adjustRightInd w:val="0"/>
        <w:ind w:left="1440"/>
        <w:rPr>
          <w:rFonts w:eastAsiaTheme="minorHAnsi"/>
          <w:sz w:val="19"/>
          <w:szCs w:val="19"/>
          <w:lang w:val="en-NZ"/>
        </w:rPr>
      </w:pPr>
      <w:r w:rsidRPr="00C57A7B">
        <w:rPr>
          <w:rFonts w:eastAsiaTheme="minorHAnsi"/>
          <w:sz w:val="19"/>
          <w:szCs w:val="19"/>
          <w:lang w:val="en-NZ"/>
        </w:rPr>
        <w:t>Find a customer record: by name, by address, by identification number</w:t>
      </w:r>
    </w:p>
    <w:p w:rsidR="00F8266D" w:rsidRPr="00C57A7B" w:rsidRDefault="00F8266D" w:rsidP="00F8266D">
      <w:pPr>
        <w:pStyle w:val="ListParagraph"/>
        <w:autoSpaceDE w:val="0"/>
        <w:autoSpaceDN w:val="0"/>
        <w:adjustRightInd w:val="0"/>
        <w:ind w:left="1440"/>
        <w:rPr>
          <w:rFonts w:eastAsiaTheme="minorHAnsi"/>
          <w:sz w:val="19"/>
          <w:szCs w:val="19"/>
          <w:lang w:val="en-NZ"/>
        </w:rPr>
      </w:pPr>
    </w:p>
    <w:p w:rsidR="00BD3AA0" w:rsidRDefault="00BD3AA0" w:rsidP="00BD3AA0">
      <w:pPr>
        <w:jc w:val="both"/>
        <w:rPr>
          <w:b/>
          <w:noProof/>
          <w:lang w:eastAsia="en-NZ"/>
        </w:rPr>
      </w:pPr>
      <w:r w:rsidRPr="00AF4F30">
        <w:rPr>
          <w:b/>
          <w:noProof/>
          <w:lang w:eastAsia="en-NZ"/>
        </w:rPr>
        <w:t xml:space="preserve">Part </w:t>
      </w:r>
      <w:r>
        <w:rPr>
          <w:b/>
          <w:noProof/>
          <w:lang w:eastAsia="en-NZ"/>
        </w:rPr>
        <w:t>D</w:t>
      </w:r>
      <w:r w:rsidRPr="00AF4F30">
        <w:rPr>
          <w:b/>
          <w:noProof/>
          <w:lang w:eastAsia="en-NZ"/>
        </w:rPr>
        <w:t xml:space="preserve"> – </w:t>
      </w:r>
      <w:r>
        <w:rPr>
          <w:b/>
          <w:noProof/>
          <w:lang w:eastAsia="en-NZ"/>
        </w:rPr>
        <w:t>Controller</w:t>
      </w:r>
      <w:r w:rsidRPr="00AF4F30">
        <w:rPr>
          <w:b/>
          <w:noProof/>
          <w:lang w:eastAsia="en-NZ"/>
        </w:rPr>
        <w:t xml:space="preserve"> </w:t>
      </w:r>
      <w:r>
        <w:rPr>
          <w:b/>
          <w:noProof/>
          <w:lang w:eastAsia="en-NZ"/>
        </w:rPr>
        <w:t>2</w:t>
      </w:r>
      <w:r w:rsidRPr="00AF4F30">
        <w:rPr>
          <w:b/>
          <w:noProof/>
          <w:lang w:eastAsia="en-NZ"/>
        </w:rPr>
        <w:t>0%:</w:t>
      </w:r>
    </w:p>
    <w:p w:rsidR="00BD3AA0" w:rsidRDefault="00BD3AA0" w:rsidP="00BD3AA0">
      <w:pPr>
        <w:ind w:left="360"/>
        <w:jc w:val="both"/>
        <w:rPr>
          <w:noProof/>
          <w:lang w:eastAsia="en-NZ"/>
        </w:rPr>
      </w:pPr>
    </w:p>
    <w:p w:rsidR="00B609F8" w:rsidRDefault="00B609F8" w:rsidP="00B609F8">
      <w:pPr>
        <w:pStyle w:val="ListParagraph"/>
        <w:numPr>
          <w:ilvl w:val="0"/>
          <w:numId w:val="16"/>
        </w:numPr>
        <w:jc w:val="both"/>
        <w:rPr>
          <w:noProof/>
          <w:lang w:eastAsia="en-NZ"/>
        </w:rPr>
      </w:pPr>
      <w:r>
        <w:rPr>
          <w:noProof/>
          <w:lang w:eastAsia="en-NZ"/>
        </w:rPr>
        <w:t>Develop a controller system modelled on MVC design paraidgm to allow the system to mediate between the presentation layer and the database layers independently.</w:t>
      </w:r>
    </w:p>
    <w:p w:rsidR="00F8266D" w:rsidRDefault="00F8266D" w:rsidP="00F8266D">
      <w:pPr>
        <w:pStyle w:val="ListParagraph"/>
        <w:jc w:val="right"/>
        <w:rPr>
          <w:noProof/>
          <w:lang w:eastAsia="en-NZ"/>
        </w:rPr>
      </w:pPr>
      <w:r>
        <w:rPr>
          <w:noProof/>
          <w:lang w:eastAsia="en-NZ"/>
        </w:rPr>
        <w:t>[20 marks]</w:t>
      </w:r>
    </w:p>
    <w:p w:rsidR="00D71D44" w:rsidRDefault="00D71D44" w:rsidP="004C5878">
      <w:pPr>
        <w:jc w:val="both"/>
        <w:rPr>
          <w:noProof/>
          <w:lang w:eastAsia="en-NZ"/>
        </w:rPr>
      </w:pPr>
    </w:p>
    <w:p w:rsidR="00B609F8" w:rsidRDefault="00B609F8" w:rsidP="004C5878">
      <w:pPr>
        <w:jc w:val="both"/>
        <w:rPr>
          <w:b/>
          <w:noProof/>
          <w:lang w:eastAsia="en-NZ"/>
        </w:rPr>
      </w:pPr>
      <w:r w:rsidRPr="00AF4F30">
        <w:rPr>
          <w:b/>
          <w:noProof/>
          <w:lang w:eastAsia="en-NZ"/>
        </w:rPr>
        <w:t xml:space="preserve">Part </w:t>
      </w:r>
      <w:r>
        <w:rPr>
          <w:b/>
          <w:noProof/>
          <w:lang w:eastAsia="en-NZ"/>
        </w:rPr>
        <w:t>E</w:t>
      </w:r>
      <w:r w:rsidRPr="00AF4F30">
        <w:rPr>
          <w:b/>
          <w:noProof/>
          <w:lang w:eastAsia="en-NZ"/>
        </w:rPr>
        <w:t xml:space="preserve"> – </w:t>
      </w:r>
      <w:r>
        <w:rPr>
          <w:b/>
          <w:noProof/>
          <w:lang w:eastAsia="en-NZ"/>
        </w:rPr>
        <w:t>Challenge Questions</w:t>
      </w:r>
      <w:r w:rsidRPr="00AF4F30">
        <w:rPr>
          <w:b/>
          <w:noProof/>
          <w:lang w:eastAsia="en-NZ"/>
        </w:rPr>
        <w:t xml:space="preserve"> </w:t>
      </w:r>
      <w:r>
        <w:rPr>
          <w:b/>
          <w:noProof/>
          <w:lang w:eastAsia="en-NZ"/>
        </w:rPr>
        <w:t>2</w:t>
      </w:r>
      <w:r w:rsidRPr="00AF4F30">
        <w:rPr>
          <w:b/>
          <w:noProof/>
          <w:lang w:eastAsia="en-NZ"/>
        </w:rPr>
        <w:t>0%:</w:t>
      </w:r>
    </w:p>
    <w:p w:rsidR="00544903" w:rsidRDefault="00544903" w:rsidP="004C5878">
      <w:pPr>
        <w:jc w:val="both"/>
        <w:rPr>
          <w:b/>
          <w:noProof/>
          <w:lang w:eastAsia="en-NZ"/>
        </w:rPr>
      </w:pPr>
    </w:p>
    <w:p w:rsidR="00544903" w:rsidRPr="00544903" w:rsidRDefault="000D7394" w:rsidP="004C5878">
      <w:pPr>
        <w:jc w:val="both"/>
        <w:rPr>
          <w:noProof/>
          <w:lang w:eastAsia="en-NZ"/>
        </w:rPr>
      </w:pPr>
      <w:r w:rsidRPr="000D7394">
        <w:rPr>
          <w:noProof/>
          <w:sz w:val="20"/>
          <w:lang w:eastAsia="en-NZ"/>
        </w:rPr>
        <w:t xml:space="preserve">Note: </w:t>
      </w:r>
      <w:r w:rsidR="00A66EAE">
        <w:rPr>
          <w:noProof/>
          <w:sz w:val="20"/>
          <w:lang w:eastAsia="en-NZ"/>
        </w:rPr>
        <w:t>select</w:t>
      </w:r>
      <w:r w:rsidR="00544903" w:rsidRPr="000D7394">
        <w:rPr>
          <w:noProof/>
          <w:sz w:val="20"/>
          <w:lang w:eastAsia="en-NZ"/>
        </w:rPr>
        <w:t xml:space="preserve"> questions </w:t>
      </w:r>
      <w:r w:rsidR="00A66EAE">
        <w:rPr>
          <w:noProof/>
          <w:sz w:val="20"/>
          <w:lang w:eastAsia="en-NZ"/>
        </w:rPr>
        <w:t xml:space="preserve">from the following list </w:t>
      </w:r>
      <w:r w:rsidR="00544903" w:rsidRPr="000D7394">
        <w:rPr>
          <w:noProof/>
          <w:sz w:val="20"/>
          <w:lang w:eastAsia="en-NZ"/>
        </w:rPr>
        <w:t>which add up to 20</w:t>
      </w:r>
      <w:r w:rsidR="00C47150">
        <w:rPr>
          <w:noProof/>
          <w:sz w:val="20"/>
          <w:lang w:eastAsia="en-NZ"/>
        </w:rPr>
        <w:t xml:space="preserve"> marks</w:t>
      </w:r>
      <w:r w:rsidR="00544903" w:rsidRPr="000D7394">
        <w:rPr>
          <w:noProof/>
          <w:sz w:val="20"/>
          <w:lang w:eastAsia="en-NZ"/>
        </w:rPr>
        <w:t>.</w:t>
      </w:r>
    </w:p>
    <w:p w:rsidR="00B609F8" w:rsidRPr="00B609F8" w:rsidRDefault="00B609F8" w:rsidP="004C5878">
      <w:pPr>
        <w:jc w:val="both"/>
        <w:rPr>
          <w:b/>
          <w:noProof/>
          <w:lang w:eastAsia="en-NZ"/>
        </w:rPr>
      </w:pPr>
    </w:p>
    <w:p w:rsidR="0070723D" w:rsidRDefault="0070723D" w:rsidP="00F8266D">
      <w:pPr>
        <w:pStyle w:val="ListParagraph"/>
        <w:numPr>
          <w:ilvl w:val="0"/>
          <w:numId w:val="16"/>
        </w:numPr>
        <w:autoSpaceDE w:val="0"/>
        <w:autoSpaceDN w:val="0"/>
        <w:adjustRightInd w:val="0"/>
        <w:jc w:val="both"/>
      </w:pPr>
      <w:r>
        <w:t>Validation: make sure the system does not accept rubbish data</w:t>
      </w:r>
    </w:p>
    <w:p w:rsidR="00F8266D" w:rsidRDefault="00F8266D" w:rsidP="00F8266D">
      <w:pPr>
        <w:ind w:left="360"/>
        <w:jc w:val="right"/>
        <w:rPr>
          <w:noProof/>
          <w:lang w:eastAsia="en-NZ"/>
        </w:rPr>
      </w:pPr>
      <w:r>
        <w:rPr>
          <w:noProof/>
          <w:lang w:eastAsia="en-NZ"/>
        </w:rPr>
        <w:t>[</w:t>
      </w:r>
      <w:r w:rsidR="00AE2A51">
        <w:rPr>
          <w:noProof/>
          <w:lang w:eastAsia="en-NZ"/>
        </w:rPr>
        <w:t>5</w:t>
      </w:r>
      <w:r>
        <w:rPr>
          <w:noProof/>
          <w:lang w:eastAsia="en-NZ"/>
        </w:rPr>
        <w:t xml:space="preserve"> marks]</w:t>
      </w:r>
    </w:p>
    <w:p w:rsidR="00F8266D" w:rsidRDefault="00F8266D" w:rsidP="00F8266D">
      <w:pPr>
        <w:autoSpaceDE w:val="0"/>
        <w:autoSpaceDN w:val="0"/>
        <w:adjustRightInd w:val="0"/>
        <w:jc w:val="both"/>
      </w:pPr>
    </w:p>
    <w:p w:rsidR="00F836CB" w:rsidDel="004A4BFC" w:rsidRDefault="00AA0FA8" w:rsidP="00F8266D">
      <w:pPr>
        <w:pStyle w:val="ListParagraph"/>
        <w:numPr>
          <w:ilvl w:val="0"/>
          <w:numId w:val="16"/>
        </w:numPr>
        <w:spacing w:line="360" w:lineRule="auto"/>
        <w:jc w:val="both"/>
        <w:rPr>
          <w:del w:id="3" w:author="JCASEY" w:date="2014-03-06T13:04:00Z"/>
        </w:rPr>
      </w:pPr>
      <w:r>
        <w:t xml:space="preserve">Implement </w:t>
      </w:r>
      <w:del w:id="4" w:author="JCASEY" w:date="2014-03-06T13:04:00Z">
        <w:r w:rsidR="00495843" w:rsidDel="004A4BFC">
          <w:delText xml:space="preserve">Subclass </w:delText>
        </w:r>
      </w:del>
    </w:p>
    <w:p w:rsidR="00C7715C" w:rsidRDefault="00AA0FA8" w:rsidP="00F8266D">
      <w:pPr>
        <w:pStyle w:val="ListParagraph"/>
        <w:numPr>
          <w:ilvl w:val="0"/>
          <w:numId w:val="16"/>
        </w:numPr>
        <w:autoSpaceDE w:val="0"/>
        <w:autoSpaceDN w:val="0"/>
        <w:adjustRightInd w:val="0"/>
        <w:jc w:val="both"/>
      </w:pPr>
      <w:r>
        <w:t>application level optimistic locking</w:t>
      </w:r>
    </w:p>
    <w:p w:rsidR="00F8266D" w:rsidRDefault="00F8266D" w:rsidP="00F8266D">
      <w:pPr>
        <w:ind w:left="360"/>
        <w:jc w:val="right"/>
        <w:rPr>
          <w:noProof/>
          <w:lang w:eastAsia="en-NZ"/>
        </w:rPr>
      </w:pPr>
      <w:r>
        <w:rPr>
          <w:noProof/>
          <w:lang w:eastAsia="en-NZ"/>
        </w:rPr>
        <w:t>[</w:t>
      </w:r>
      <w:r>
        <w:rPr>
          <w:noProof/>
          <w:lang w:eastAsia="en-NZ"/>
        </w:rPr>
        <w:t>10</w:t>
      </w:r>
      <w:r>
        <w:rPr>
          <w:noProof/>
          <w:lang w:eastAsia="en-NZ"/>
        </w:rPr>
        <w:t xml:space="preserve"> marks]</w:t>
      </w:r>
    </w:p>
    <w:p w:rsidR="00F8266D" w:rsidRDefault="00F8266D" w:rsidP="00F8266D">
      <w:pPr>
        <w:pStyle w:val="ListParagraph"/>
        <w:autoSpaceDE w:val="0"/>
        <w:autoSpaceDN w:val="0"/>
        <w:adjustRightInd w:val="0"/>
        <w:jc w:val="both"/>
      </w:pPr>
    </w:p>
    <w:p w:rsidR="00AA0FA8" w:rsidRDefault="00362D46" w:rsidP="00F8266D">
      <w:pPr>
        <w:pStyle w:val="ListParagraph"/>
        <w:numPr>
          <w:ilvl w:val="0"/>
          <w:numId w:val="16"/>
        </w:numPr>
        <w:autoSpaceDE w:val="0"/>
        <w:autoSpaceDN w:val="0"/>
        <w:adjustRightInd w:val="0"/>
        <w:jc w:val="both"/>
      </w:pPr>
      <w:r>
        <w:t>Develop reports to show customers that have overdue items.</w:t>
      </w:r>
    </w:p>
    <w:p w:rsidR="00F8266D" w:rsidRDefault="00F8266D" w:rsidP="00F8266D">
      <w:pPr>
        <w:pStyle w:val="ListParagraph"/>
        <w:jc w:val="right"/>
        <w:rPr>
          <w:noProof/>
          <w:lang w:eastAsia="en-NZ"/>
        </w:rPr>
      </w:pPr>
      <w:r>
        <w:rPr>
          <w:noProof/>
          <w:lang w:eastAsia="en-NZ"/>
        </w:rPr>
        <w:t>[</w:t>
      </w:r>
      <w:r>
        <w:rPr>
          <w:noProof/>
          <w:lang w:eastAsia="en-NZ"/>
        </w:rPr>
        <w:t>5</w:t>
      </w:r>
      <w:r>
        <w:rPr>
          <w:noProof/>
          <w:lang w:eastAsia="en-NZ"/>
        </w:rPr>
        <w:t xml:space="preserve"> marks]</w:t>
      </w:r>
    </w:p>
    <w:p w:rsidR="005B7887" w:rsidRPr="00362D46" w:rsidRDefault="005B7887" w:rsidP="00F8266D">
      <w:pPr>
        <w:autoSpaceDE w:val="0"/>
        <w:autoSpaceDN w:val="0"/>
        <w:adjustRightInd w:val="0"/>
        <w:jc w:val="both"/>
      </w:pPr>
    </w:p>
    <w:p w:rsidR="00077441" w:rsidRDefault="00077441" w:rsidP="00077441">
      <w:pPr>
        <w:pStyle w:val="ListParagraph"/>
        <w:numPr>
          <w:ilvl w:val="0"/>
          <w:numId w:val="16"/>
        </w:numPr>
        <w:autoSpaceDE w:val="0"/>
        <w:autoSpaceDN w:val="0"/>
        <w:adjustRightInd w:val="0"/>
        <w:jc w:val="both"/>
      </w:pPr>
      <w:r>
        <w:t xml:space="preserve">Implement historical records using </w:t>
      </w:r>
      <w:proofErr w:type="spellStart"/>
      <w:r>
        <w:t>Envers</w:t>
      </w:r>
      <w:proofErr w:type="spellEnd"/>
      <w:r w:rsidR="00406A40">
        <w:t xml:space="preserve"> Entity Versioning</w:t>
      </w:r>
    </w:p>
    <w:p w:rsidR="00077441" w:rsidRDefault="00077441" w:rsidP="00077441">
      <w:pPr>
        <w:pStyle w:val="ListParagraph"/>
        <w:jc w:val="right"/>
        <w:rPr>
          <w:noProof/>
          <w:lang w:eastAsia="en-NZ"/>
        </w:rPr>
      </w:pPr>
      <w:r>
        <w:rPr>
          <w:noProof/>
          <w:lang w:eastAsia="en-NZ"/>
        </w:rPr>
        <w:t>[5 marks]</w:t>
      </w:r>
    </w:p>
    <w:p w:rsidR="00643220" w:rsidRDefault="00643220" w:rsidP="00077441">
      <w:pPr>
        <w:pStyle w:val="ListParagraph"/>
        <w:jc w:val="right"/>
        <w:rPr>
          <w:noProof/>
          <w:lang w:eastAsia="en-NZ"/>
        </w:rPr>
      </w:pPr>
    </w:p>
    <w:p w:rsidR="00643220" w:rsidRDefault="00643220" w:rsidP="00643220">
      <w:pPr>
        <w:pStyle w:val="ListParagraph"/>
        <w:numPr>
          <w:ilvl w:val="0"/>
          <w:numId w:val="16"/>
        </w:numPr>
        <w:autoSpaceDE w:val="0"/>
        <w:autoSpaceDN w:val="0"/>
        <w:adjustRightInd w:val="0"/>
        <w:jc w:val="both"/>
      </w:pPr>
      <w:r>
        <w:t>Develop a login system and attach to a user’s session object to keep track of a user and the user’s role in the system.</w:t>
      </w:r>
    </w:p>
    <w:p w:rsidR="00643220" w:rsidRDefault="00643220" w:rsidP="00643220">
      <w:pPr>
        <w:pStyle w:val="ListParagraph"/>
        <w:jc w:val="right"/>
        <w:rPr>
          <w:noProof/>
          <w:lang w:eastAsia="en-NZ"/>
        </w:rPr>
      </w:pPr>
      <w:r>
        <w:rPr>
          <w:noProof/>
          <w:lang w:eastAsia="en-NZ"/>
        </w:rPr>
        <w:t>[</w:t>
      </w:r>
      <w:r>
        <w:rPr>
          <w:noProof/>
          <w:lang w:eastAsia="en-NZ"/>
        </w:rPr>
        <w:t>10</w:t>
      </w:r>
      <w:r>
        <w:rPr>
          <w:noProof/>
          <w:lang w:eastAsia="en-NZ"/>
        </w:rPr>
        <w:t xml:space="preserve"> marks]</w:t>
      </w:r>
    </w:p>
    <w:p w:rsidR="000A603F" w:rsidRDefault="000A603F" w:rsidP="00643220">
      <w:pPr>
        <w:pStyle w:val="ListParagraph"/>
        <w:jc w:val="right"/>
        <w:rPr>
          <w:noProof/>
          <w:lang w:eastAsia="en-NZ"/>
        </w:rPr>
      </w:pPr>
    </w:p>
    <w:p w:rsidR="000A603F" w:rsidRDefault="000A603F" w:rsidP="000A603F">
      <w:pPr>
        <w:pStyle w:val="ListParagraph"/>
        <w:numPr>
          <w:ilvl w:val="0"/>
          <w:numId w:val="16"/>
        </w:numPr>
        <w:autoSpaceDE w:val="0"/>
        <w:autoSpaceDN w:val="0"/>
        <w:adjustRightInd w:val="0"/>
        <w:jc w:val="both"/>
      </w:pPr>
      <w:r>
        <w:t xml:space="preserve">Re-develop the entire system from scratch using a </w:t>
      </w:r>
      <w:r w:rsidR="00A93782">
        <w:t>different technology stack</w:t>
      </w:r>
      <w:r w:rsidR="00A717FA">
        <w:t xml:space="preserve"> or a different design pattern</w:t>
      </w:r>
      <w:r>
        <w:t>. For example, use Grails to re-implement the system or use another web technology such as Seam, or Java Server Faces.</w:t>
      </w:r>
    </w:p>
    <w:p w:rsidR="000A603F" w:rsidRDefault="000A603F" w:rsidP="000A603F">
      <w:pPr>
        <w:pStyle w:val="ListParagraph"/>
        <w:jc w:val="right"/>
        <w:rPr>
          <w:noProof/>
          <w:lang w:eastAsia="en-NZ"/>
        </w:rPr>
      </w:pPr>
      <w:r>
        <w:rPr>
          <w:noProof/>
          <w:lang w:eastAsia="en-NZ"/>
        </w:rPr>
        <w:t>[</w:t>
      </w:r>
      <w:r>
        <w:rPr>
          <w:noProof/>
          <w:lang w:eastAsia="en-NZ"/>
        </w:rPr>
        <w:t>2</w:t>
      </w:r>
      <w:r>
        <w:rPr>
          <w:noProof/>
          <w:lang w:eastAsia="en-NZ"/>
        </w:rPr>
        <w:t>0 marks]</w:t>
      </w:r>
    </w:p>
    <w:p w:rsidR="00EE5349" w:rsidRDefault="00EE5349" w:rsidP="000A603F">
      <w:pPr>
        <w:pStyle w:val="ListParagraph"/>
        <w:jc w:val="right"/>
        <w:rPr>
          <w:noProof/>
          <w:lang w:eastAsia="en-NZ"/>
        </w:rPr>
      </w:pPr>
    </w:p>
    <w:p w:rsidR="00EE5349" w:rsidRDefault="00EE5349" w:rsidP="00EE5349">
      <w:pPr>
        <w:pStyle w:val="ListParagraph"/>
        <w:numPr>
          <w:ilvl w:val="0"/>
          <w:numId w:val="16"/>
        </w:numPr>
        <w:autoSpaceDE w:val="0"/>
        <w:autoSpaceDN w:val="0"/>
        <w:adjustRightInd w:val="0"/>
        <w:jc w:val="both"/>
      </w:pPr>
      <w:r>
        <w:t>Allow the user to upload video and customer data using XML files.</w:t>
      </w:r>
    </w:p>
    <w:p w:rsidR="00EE5349" w:rsidRDefault="00EE5349" w:rsidP="00EE5349">
      <w:pPr>
        <w:pStyle w:val="ListParagraph"/>
        <w:jc w:val="right"/>
        <w:rPr>
          <w:noProof/>
          <w:lang w:eastAsia="en-NZ"/>
        </w:rPr>
      </w:pPr>
      <w:r>
        <w:rPr>
          <w:noProof/>
          <w:lang w:eastAsia="en-NZ"/>
        </w:rPr>
        <w:t>[5 marks]</w:t>
      </w:r>
    </w:p>
    <w:p w:rsidR="00EE5349" w:rsidRDefault="00EE5349" w:rsidP="000A603F">
      <w:pPr>
        <w:pStyle w:val="ListParagraph"/>
        <w:jc w:val="right"/>
        <w:rPr>
          <w:noProof/>
          <w:lang w:eastAsia="en-NZ"/>
        </w:rPr>
      </w:pPr>
    </w:p>
    <w:p w:rsidR="000A603F" w:rsidRDefault="000A603F" w:rsidP="00643220">
      <w:pPr>
        <w:pStyle w:val="ListParagraph"/>
        <w:jc w:val="right"/>
        <w:rPr>
          <w:noProof/>
          <w:lang w:eastAsia="en-NZ"/>
        </w:rPr>
      </w:pPr>
      <w:bookmarkStart w:id="5" w:name="_GoBack"/>
      <w:bookmarkEnd w:id="5"/>
    </w:p>
    <w:p w:rsidR="00544903" w:rsidRDefault="00544903">
      <w:pPr>
        <w:spacing w:after="200" w:line="276" w:lineRule="auto"/>
        <w:rPr>
          <w:b/>
          <w:noProof/>
          <w:lang w:eastAsia="en-NZ"/>
        </w:rPr>
      </w:pPr>
      <w:r>
        <w:rPr>
          <w:b/>
          <w:noProof/>
          <w:lang w:eastAsia="en-NZ"/>
        </w:rPr>
        <w:br w:type="page"/>
      </w:r>
    </w:p>
    <w:p w:rsidR="00F264D0" w:rsidRPr="00F264D0" w:rsidRDefault="00F264D0" w:rsidP="004C5878">
      <w:pPr>
        <w:jc w:val="both"/>
        <w:rPr>
          <w:b/>
          <w:noProof/>
          <w:lang w:eastAsia="en-NZ"/>
        </w:rPr>
      </w:pPr>
      <w:r w:rsidRPr="00F264D0">
        <w:rPr>
          <w:b/>
          <w:noProof/>
          <w:lang w:eastAsia="en-NZ"/>
        </w:rPr>
        <w:lastRenderedPageBreak/>
        <w:t>Submission Details and Marking Criteria:</w:t>
      </w:r>
    </w:p>
    <w:p w:rsidR="00F264D0" w:rsidRDefault="00F264D0" w:rsidP="004C5878">
      <w:pPr>
        <w:autoSpaceDE w:val="0"/>
        <w:autoSpaceDN w:val="0"/>
        <w:adjustRightInd w:val="0"/>
        <w:jc w:val="both"/>
        <w:rPr>
          <w:b/>
          <w:bCs/>
          <w:sz w:val="25"/>
          <w:szCs w:val="23"/>
          <w:lang w:val="en-AU" w:eastAsia="en-AU"/>
        </w:rPr>
      </w:pPr>
    </w:p>
    <w:p w:rsidR="00F264D0" w:rsidRDefault="00F264D0" w:rsidP="004C5878">
      <w:pPr>
        <w:autoSpaceDE w:val="0"/>
        <w:autoSpaceDN w:val="0"/>
        <w:adjustRightInd w:val="0"/>
        <w:jc w:val="both"/>
        <w:rPr>
          <w:lang w:val="en-AU" w:eastAsia="en-AU"/>
        </w:rPr>
      </w:pPr>
      <w:r w:rsidRPr="00F264D0">
        <w:rPr>
          <w:bCs/>
          <w:sz w:val="25"/>
          <w:szCs w:val="23"/>
          <w:lang w:val="en-AU" w:eastAsia="en-AU"/>
        </w:rPr>
        <w:t xml:space="preserve">This is an individual assignment. You must work on the individual tasks by yourself and all </w:t>
      </w:r>
      <w:r w:rsidR="00EA6B9F">
        <w:rPr>
          <w:bCs/>
          <w:sz w:val="25"/>
          <w:szCs w:val="23"/>
          <w:lang w:val="en-AU" w:eastAsia="en-AU"/>
        </w:rPr>
        <w:t>work you submit must be your work and your work only</w:t>
      </w:r>
      <w:r w:rsidRPr="00F264D0">
        <w:rPr>
          <w:bCs/>
          <w:sz w:val="25"/>
          <w:szCs w:val="23"/>
          <w:lang w:val="en-AU" w:eastAsia="en-AU"/>
        </w:rPr>
        <w:t>.</w:t>
      </w:r>
      <w:r>
        <w:rPr>
          <w:bCs/>
          <w:sz w:val="25"/>
          <w:szCs w:val="23"/>
          <w:lang w:val="en-AU" w:eastAsia="en-AU"/>
        </w:rPr>
        <w:t xml:space="preserve"> Y</w:t>
      </w:r>
      <w:r w:rsidRPr="00BC3C1F">
        <w:rPr>
          <w:lang w:val="en-AU" w:eastAsia="en-AU"/>
        </w:rPr>
        <w:t>our final submission should contain the following:</w:t>
      </w:r>
    </w:p>
    <w:p w:rsidR="00F264D0" w:rsidRDefault="00F264D0" w:rsidP="004C5878">
      <w:pPr>
        <w:pStyle w:val="ListParagraph"/>
        <w:numPr>
          <w:ilvl w:val="0"/>
          <w:numId w:val="5"/>
        </w:numPr>
        <w:autoSpaceDE w:val="0"/>
        <w:autoSpaceDN w:val="0"/>
        <w:adjustRightInd w:val="0"/>
        <w:jc w:val="both"/>
        <w:rPr>
          <w:lang w:val="en-AU" w:eastAsia="en-AU"/>
        </w:rPr>
      </w:pPr>
      <w:r w:rsidRPr="00F264D0">
        <w:rPr>
          <w:lang w:val="en-AU" w:eastAsia="en-AU"/>
        </w:rPr>
        <w:t>A zip file which contains program source code</w:t>
      </w:r>
      <w:r w:rsidR="00CA4DAE">
        <w:rPr>
          <w:lang w:val="en-AU" w:eastAsia="en-AU"/>
        </w:rPr>
        <w:t>,</w:t>
      </w:r>
      <w:r w:rsidRPr="00F264D0">
        <w:rPr>
          <w:lang w:val="en-AU" w:eastAsia="en-AU"/>
        </w:rPr>
        <w:t xml:space="preserve"> and a small text file (.txt) </w:t>
      </w:r>
      <w:r w:rsidR="003F0F92">
        <w:rPr>
          <w:lang w:val="en-AU" w:eastAsia="en-AU"/>
        </w:rPr>
        <w:t xml:space="preserve">with </w:t>
      </w:r>
      <w:r w:rsidR="002C2EF1">
        <w:rPr>
          <w:lang w:val="en-AU" w:eastAsia="en-AU"/>
        </w:rPr>
        <w:t xml:space="preserve">a list </w:t>
      </w:r>
      <w:r w:rsidRPr="00F264D0">
        <w:rPr>
          <w:lang w:val="en-AU" w:eastAsia="en-AU"/>
        </w:rPr>
        <w:t>explaini</w:t>
      </w:r>
      <w:r w:rsidR="003F0F92">
        <w:rPr>
          <w:lang w:val="en-AU" w:eastAsia="en-AU"/>
        </w:rPr>
        <w:t xml:space="preserve">ng what </w:t>
      </w:r>
      <w:r w:rsidR="00EA6B9F">
        <w:rPr>
          <w:lang w:val="en-AU" w:eastAsia="en-AU"/>
        </w:rPr>
        <w:t xml:space="preserve">challenge questions </w:t>
      </w:r>
      <w:r w:rsidR="003F0F92">
        <w:rPr>
          <w:lang w:val="en-AU" w:eastAsia="en-AU"/>
        </w:rPr>
        <w:t>you have completed</w:t>
      </w:r>
    </w:p>
    <w:p w:rsidR="002C2EF1" w:rsidRPr="00F264D0" w:rsidRDefault="002C2EF1" w:rsidP="004C5878">
      <w:pPr>
        <w:pStyle w:val="ListParagraph"/>
        <w:numPr>
          <w:ilvl w:val="0"/>
          <w:numId w:val="5"/>
        </w:numPr>
        <w:autoSpaceDE w:val="0"/>
        <w:autoSpaceDN w:val="0"/>
        <w:adjustRightInd w:val="0"/>
        <w:jc w:val="both"/>
        <w:rPr>
          <w:lang w:val="en-AU" w:eastAsia="en-AU"/>
        </w:rPr>
      </w:pPr>
      <w:r>
        <w:rPr>
          <w:lang w:val="en-AU" w:eastAsia="en-AU"/>
        </w:rPr>
        <w:t xml:space="preserve">Include a list of references in this document if you have used any </w:t>
      </w:r>
      <w:ins w:id="6" w:author="JCASEY" w:date="2014-03-06T13:10:00Z">
        <w:r w:rsidR="00382D16">
          <w:rPr>
            <w:lang w:val="en-AU" w:eastAsia="en-AU"/>
          </w:rPr>
          <w:t xml:space="preserve">print or electronic </w:t>
        </w:r>
      </w:ins>
      <w:del w:id="7" w:author="JCASEY" w:date="2014-03-06T13:10:00Z">
        <w:r w:rsidR="00D85471" w:rsidDel="00382D16">
          <w:rPr>
            <w:lang w:val="en-AU" w:eastAsia="en-AU"/>
          </w:rPr>
          <w:delText>I</w:delText>
        </w:r>
        <w:r w:rsidDel="00382D16">
          <w:rPr>
            <w:lang w:val="en-AU" w:eastAsia="en-AU"/>
          </w:rPr>
          <w:delText xml:space="preserve">nternet </w:delText>
        </w:r>
      </w:del>
      <w:r>
        <w:rPr>
          <w:lang w:val="en-AU" w:eastAsia="en-AU"/>
        </w:rPr>
        <w:t>resources</w:t>
      </w:r>
    </w:p>
    <w:p w:rsidR="00F264D0" w:rsidRPr="00F264D0" w:rsidRDefault="00F264D0" w:rsidP="004C5878">
      <w:pPr>
        <w:pStyle w:val="ListParagraph"/>
        <w:numPr>
          <w:ilvl w:val="0"/>
          <w:numId w:val="5"/>
        </w:numPr>
        <w:autoSpaceDE w:val="0"/>
        <w:autoSpaceDN w:val="0"/>
        <w:adjustRightInd w:val="0"/>
        <w:jc w:val="both"/>
        <w:rPr>
          <w:lang w:val="en-AU" w:eastAsia="en-AU"/>
        </w:rPr>
      </w:pPr>
      <w:r>
        <w:rPr>
          <w:lang w:val="en-AU" w:eastAsia="en-AU"/>
        </w:rPr>
        <w:t>Do NOT embed your program code in a Microsoft Word document</w:t>
      </w:r>
    </w:p>
    <w:p w:rsidR="00F264D0" w:rsidRPr="00BC3C1F" w:rsidRDefault="00F264D0" w:rsidP="004C5878">
      <w:pPr>
        <w:autoSpaceDE w:val="0"/>
        <w:autoSpaceDN w:val="0"/>
        <w:adjustRightInd w:val="0"/>
        <w:jc w:val="both"/>
        <w:rPr>
          <w:lang w:val="en-AU" w:eastAsia="en-AU"/>
        </w:rPr>
      </w:pPr>
    </w:p>
    <w:p w:rsidR="00F264D0" w:rsidRPr="00BC3C1F" w:rsidRDefault="00F264D0" w:rsidP="004C5878">
      <w:pPr>
        <w:autoSpaceDE w:val="0"/>
        <w:autoSpaceDN w:val="0"/>
        <w:adjustRightInd w:val="0"/>
        <w:jc w:val="both"/>
        <w:rPr>
          <w:lang w:val="en-AU" w:eastAsia="en-AU"/>
        </w:rPr>
      </w:pPr>
      <w:r w:rsidRPr="00BC3C1F">
        <w:rPr>
          <w:lang w:val="en-AU" w:eastAsia="en-AU"/>
        </w:rPr>
        <w:t xml:space="preserve">Grades will be awarded </w:t>
      </w:r>
      <w:r w:rsidR="00D123F2">
        <w:rPr>
          <w:lang w:val="en-AU" w:eastAsia="en-AU"/>
        </w:rPr>
        <w:t xml:space="preserve">for each section of the assignment </w:t>
      </w:r>
      <w:r w:rsidR="004E20D0">
        <w:rPr>
          <w:lang w:val="en-AU" w:eastAsia="en-AU"/>
        </w:rPr>
        <w:t xml:space="preserve">successfully </w:t>
      </w:r>
      <w:r w:rsidR="00D123F2">
        <w:rPr>
          <w:lang w:val="en-AU" w:eastAsia="en-AU"/>
        </w:rPr>
        <w:t>completed</w:t>
      </w:r>
      <w:r w:rsidRPr="00BC3C1F">
        <w:rPr>
          <w:lang w:val="en-AU" w:eastAsia="en-AU"/>
        </w:rPr>
        <w:t>:</w:t>
      </w:r>
    </w:p>
    <w:p w:rsidR="00CA4DAE" w:rsidRDefault="00CA4DAE" w:rsidP="004C5878">
      <w:pPr>
        <w:jc w:val="both"/>
        <w:rPr>
          <w:ins w:id="8" w:author="JCASEY" w:date="2014-03-06T13:12:00Z"/>
          <w:b/>
          <w:iCs/>
        </w:rPr>
      </w:pPr>
    </w:p>
    <w:p w:rsidR="00381223" w:rsidRDefault="00381223" w:rsidP="004C5878">
      <w:pPr>
        <w:jc w:val="both"/>
        <w:rPr>
          <w:b/>
          <w:iCs/>
        </w:rPr>
      </w:pPr>
      <w:ins w:id="9" w:author="JCASEY" w:date="2014-03-06T13:12:00Z">
        <w:r>
          <w:rPr>
            <w:b/>
            <w:iCs/>
          </w:rPr>
          <w:t>Marking Schedule</w:t>
        </w:r>
      </w:ins>
    </w:p>
    <w:tbl>
      <w:tblPr>
        <w:tblStyle w:val="TableGrid"/>
        <w:tblW w:w="0" w:type="auto"/>
        <w:jc w:val="center"/>
        <w:tblLook w:val="04A0" w:firstRow="1" w:lastRow="0" w:firstColumn="1" w:lastColumn="0" w:noHBand="0" w:noVBand="1"/>
      </w:tblPr>
      <w:tblGrid>
        <w:gridCol w:w="3123"/>
        <w:gridCol w:w="1016"/>
      </w:tblGrid>
      <w:tr w:rsidR="00C1494C" w:rsidRPr="008C2670" w:rsidTr="00F62895">
        <w:trPr>
          <w:jc w:val="center"/>
        </w:trPr>
        <w:tc>
          <w:tcPr>
            <w:tcW w:w="3123" w:type="dxa"/>
          </w:tcPr>
          <w:p w:rsidR="00C1494C" w:rsidRPr="008C2670" w:rsidRDefault="00C1494C" w:rsidP="004C5878">
            <w:pPr>
              <w:jc w:val="both"/>
              <w:rPr>
                <w:iCs/>
              </w:rPr>
            </w:pPr>
            <w:del w:id="10" w:author="JCASEY" w:date="2014-03-06T13:12:00Z">
              <w:r w:rsidRPr="008C2670" w:rsidDel="00381223">
                <w:rPr>
                  <w:iCs/>
                </w:rPr>
                <w:delText>Marking Schedule</w:delText>
              </w:r>
            </w:del>
            <w:ins w:id="11" w:author="JCASEY" w:date="2014-03-06T13:12:00Z">
              <w:r w:rsidR="00381223">
                <w:rPr>
                  <w:iCs/>
                </w:rPr>
                <w:t>Sections</w:t>
              </w:r>
            </w:ins>
          </w:p>
        </w:tc>
        <w:tc>
          <w:tcPr>
            <w:tcW w:w="1016" w:type="dxa"/>
          </w:tcPr>
          <w:p w:rsidR="00C1494C" w:rsidRPr="008C2670" w:rsidRDefault="00C1494C" w:rsidP="004C5878">
            <w:pPr>
              <w:jc w:val="both"/>
              <w:rPr>
                <w:iCs/>
              </w:rPr>
            </w:pPr>
            <w:r w:rsidRPr="008C2670">
              <w:rPr>
                <w:iCs/>
              </w:rPr>
              <w:t>Marks</w:t>
            </w:r>
          </w:p>
        </w:tc>
      </w:tr>
      <w:tr w:rsidR="00D123F2" w:rsidRPr="008C2670" w:rsidTr="00F62895">
        <w:trPr>
          <w:jc w:val="center"/>
        </w:trPr>
        <w:tc>
          <w:tcPr>
            <w:tcW w:w="3123" w:type="dxa"/>
          </w:tcPr>
          <w:p w:rsidR="00D123F2" w:rsidRPr="008C2670" w:rsidRDefault="00D123F2" w:rsidP="007A11B3">
            <w:pPr>
              <w:jc w:val="both"/>
              <w:rPr>
                <w:iCs/>
              </w:rPr>
            </w:pPr>
            <w:r w:rsidRPr="008C2670">
              <w:rPr>
                <w:iCs/>
              </w:rPr>
              <w:t>Part A</w:t>
            </w:r>
            <w:r w:rsidR="00872E4F" w:rsidRPr="008C2670">
              <w:rPr>
                <w:iCs/>
              </w:rPr>
              <w:t xml:space="preserve"> – </w:t>
            </w:r>
            <w:r w:rsidR="007A11B3">
              <w:rPr>
                <w:iCs/>
              </w:rPr>
              <w:t>Database Design</w:t>
            </w:r>
          </w:p>
        </w:tc>
        <w:tc>
          <w:tcPr>
            <w:tcW w:w="1016" w:type="dxa"/>
          </w:tcPr>
          <w:p w:rsidR="00D123F2" w:rsidRPr="008C2670" w:rsidRDefault="007A11B3" w:rsidP="004C5878">
            <w:pPr>
              <w:jc w:val="both"/>
              <w:rPr>
                <w:iCs/>
              </w:rPr>
            </w:pPr>
            <w:r>
              <w:rPr>
                <w:iCs/>
              </w:rPr>
              <w:t>2</w:t>
            </w:r>
            <w:r w:rsidR="00872E4F" w:rsidRPr="008C2670">
              <w:rPr>
                <w:iCs/>
              </w:rPr>
              <w:t>0%</w:t>
            </w:r>
          </w:p>
        </w:tc>
      </w:tr>
      <w:tr w:rsidR="00D123F2" w:rsidRPr="008C2670" w:rsidTr="00F62895">
        <w:trPr>
          <w:jc w:val="center"/>
        </w:trPr>
        <w:tc>
          <w:tcPr>
            <w:tcW w:w="3123" w:type="dxa"/>
          </w:tcPr>
          <w:p w:rsidR="00D123F2" w:rsidRPr="008C2670" w:rsidRDefault="00D123F2" w:rsidP="007A11B3">
            <w:pPr>
              <w:jc w:val="both"/>
              <w:rPr>
                <w:iCs/>
              </w:rPr>
            </w:pPr>
            <w:r w:rsidRPr="008C2670">
              <w:rPr>
                <w:iCs/>
              </w:rPr>
              <w:t xml:space="preserve">Part B – </w:t>
            </w:r>
            <w:r w:rsidR="007A11B3">
              <w:rPr>
                <w:iCs/>
              </w:rPr>
              <w:t>Model Objects</w:t>
            </w:r>
          </w:p>
        </w:tc>
        <w:tc>
          <w:tcPr>
            <w:tcW w:w="1016" w:type="dxa"/>
          </w:tcPr>
          <w:p w:rsidR="00D123F2" w:rsidRPr="008C2670" w:rsidRDefault="007A11B3" w:rsidP="004C5878">
            <w:pPr>
              <w:jc w:val="both"/>
              <w:rPr>
                <w:iCs/>
              </w:rPr>
            </w:pPr>
            <w:r>
              <w:rPr>
                <w:iCs/>
              </w:rPr>
              <w:t>2</w:t>
            </w:r>
            <w:r w:rsidR="00872E4F" w:rsidRPr="008C2670">
              <w:rPr>
                <w:iCs/>
              </w:rPr>
              <w:t>0%</w:t>
            </w:r>
          </w:p>
        </w:tc>
      </w:tr>
      <w:tr w:rsidR="00D123F2" w:rsidRPr="008C2670" w:rsidTr="00F62895">
        <w:trPr>
          <w:jc w:val="center"/>
        </w:trPr>
        <w:tc>
          <w:tcPr>
            <w:tcW w:w="3123" w:type="dxa"/>
          </w:tcPr>
          <w:p w:rsidR="00D123F2" w:rsidRPr="008C2670" w:rsidRDefault="00D123F2" w:rsidP="007621AD">
            <w:pPr>
              <w:jc w:val="both"/>
              <w:rPr>
                <w:iCs/>
              </w:rPr>
            </w:pPr>
            <w:r w:rsidRPr="008C2670">
              <w:rPr>
                <w:iCs/>
              </w:rPr>
              <w:t xml:space="preserve">Part C – </w:t>
            </w:r>
            <w:r w:rsidR="007621AD">
              <w:rPr>
                <w:iCs/>
              </w:rPr>
              <w:t>User Interface</w:t>
            </w:r>
          </w:p>
        </w:tc>
        <w:tc>
          <w:tcPr>
            <w:tcW w:w="1016" w:type="dxa"/>
          </w:tcPr>
          <w:p w:rsidR="00D123F2" w:rsidRPr="008C2670" w:rsidRDefault="007621AD" w:rsidP="004C5878">
            <w:pPr>
              <w:jc w:val="both"/>
              <w:rPr>
                <w:iCs/>
              </w:rPr>
            </w:pPr>
            <w:r>
              <w:rPr>
                <w:iCs/>
              </w:rPr>
              <w:t>20</w:t>
            </w:r>
            <w:r w:rsidR="00872E4F" w:rsidRPr="008C2670">
              <w:rPr>
                <w:iCs/>
              </w:rPr>
              <w:t>%</w:t>
            </w:r>
          </w:p>
        </w:tc>
      </w:tr>
      <w:tr w:rsidR="00D123F2" w:rsidRPr="008C2670" w:rsidTr="00F62895">
        <w:trPr>
          <w:jc w:val="center"/>
        </w:trPr>
        <w:tc>
          <w:tcPr>
            <w:tcW w:w="3123" w:type="dxa"/>
          </w:tcPr>
          <w:p w:rsidR="00D123F2" w:rsidRPr="008C2670" w:rsidRDefault="00D123F2" w:rsidP="0084781F">
            <w:pPr>
              <w:jc w:val="both"/>
              <w:rPr>
                <w:iCs/>
              </w:rPr>
            </w:pPr>
            <w:r w:rsidRPr="008C2670">
              <w:rPr>
                <w:iCs/>
              </w:rPr>
              <w:t>Part D</w:t>
            </w:r>
            <w:r w:rsidRPr="008C2670">
              <w:rPr>
                <w:noProof/>
                <w:lang w:eastAsia="en-NZ"/>
              </w:rPr>
              <w:t xml:space="preserve"> </w:t>
            </w:r>
            <w:r w:rsidR="002C2EF1">
              <w:rPr>
                <w:noProof/>
                <w:lang w:eastAsia="en-NZ"/>
              </w:rPr>
              <w:t>–</w:t>
            </w:r>
            <w:r w:rsidRPr="008C2670">
              <w:rPr>
                <w:noProof/>
                <w:lang w:eastAsia="en-NZ"/>
              </w:rPr>
              <w:t xml:space="preserve"> </w:t>
            </w:r>
            <w:r w:rsidR="0084781F">
              <w:rPr>
                <w:noProof/>
                <w:lang w:eastAsia="en-NZ"/>
              </w:rPr>
              <w:t>Controller</w:t>
            </w:r>
          </w:p>
        </w:tc>
        <w:tc>
          <w:tcPr>
            <w:tcW w:w="1016" w:type="dxa"/>
          </w:tcPr>
          <w:p w:rsidR="00D123F2" w:rsidRPr="008C2670" w:rsidRDefault="0084781F" w:rsidP="004C5878">
            <w:pPr>
              <w:jc w:val="both"/>
              <w:rPr>
                <w:iCs/>
              </w:rPr>
            </w:pPr>
            <w:r>
              <w:rPr>
                <w:iCs/>
              </w:rPr>
              <w:t>80</w:t>
            </w:r>
            <w:r w:rsidR="00872E4F" w:rsidRPr="008C2670">
              <w:rPr>
                <w:iCs/>
              </w:rPr>
              <w:t>%</w:t>
            </w:r>
          </w:p>
        </w:tc>
      </w:tr>
      <w:tr w:rsidR="00D123F2" w:rsidRPr="008C2670" w:rsidTr="00F62895">
        <w:trPr>
          <w:jc w:val="center"/>
        </w:trPr>
        <w:tc>
          <w:tcPr>
            <w:tcW w:w="3123" w:type="dxa"/>
          </w:tcPr>
          <w:p w:rsidR="00D123F2" w:rsidRPr="008C2670" w:rsidRDefault="00D123F2" w:rsidP="004C5878">
            <w:pPr>
              <w:jc w:val="both"/>
              <w:rPr>
                <w:iCs/>
              </w:rPr>
            </w:pPr>
            <w:r w:rsidRPr="008C2670">
              <w:rPr>
                <w:iCs/>
              </w:rPr>
              <w:t xml:space="preserve">Part E </w:t>
            </w:r>
            <w:del w:id="12" w:author="JCASEY" w:date="2014-03-06T13:10:00Z">
              <w:r w:rsidRPr="008C2670" w:rsidDel="0009136E">
                <w:rPr>
                  <w:iCs/>
                </w:rPr>
                <w:delText>-</w:delText>
              </w:r>
            </w:del>
            <w:ins w:id="13" w:author="JCASEY" w:date="2014-03-06T13:10:00Z">
              <w:r w:rsidR="0009136E">
                <w:rPr>
                  <w:iCs/>
                </w:rPr>
                <w:t>–</w:t>
              </w:r>
            </w:ins>
            <w:r w:rsidRPr="008C2670">
              <w:rPr>
                <w:iCs/>
              </w:rPr>
              <w:t xml:space="preserve"> </w:t>
            </w:r>
            <w:r w:rsidRPr="008C2670">
              <w:rPr>
                <w:noProof/>
                <w:lang w:eastAsia="en-NZ"/>
              </w:rPr>
              <w:t>Challenge Questions</w:t>
            </w:r>
          </w:p>
        </w:tc>
        <w:tc>
          <w:tcPr>
            <w:tcW w:w="1016" w:type="dxa"/>
          </w:tcPr>
          <w:p w:rsidR="00D123F2" w:rsidRPr="008C2670" w:rsidRDefault="00872E4F" w:rsidP="004C5878">
            <w:pPr>
              <w:jc w:val="both"/>
              <w:rPr>
                <w:iCs/>
              </w:rPr>
            </w:pPr>
            <w:r w:rsidRPr="008C2670">
              <w:rPr>
                <w:iCs/>
              </w:rPr>
              <w:t>20%</w:t>
            </w:r>
          </w:p>
        </w:tc>
      </w:tr>
      <w:tr w:rsidR="0009136E" w:rsidRPr="008C2670" w:rsidTr="00F62895">
        <w:trPr>
          <w:jc w:val="center"/>
          <w:ins w:id="14" w:author="JCASEY" w:date="2014-03-06T13:10:00Z"/>
        </w:trPr>
        <w:tc>
          <w:tcPr>
            <w:tcW w:w="3123" w:type="dxa"/>
          </w:tcPr>
          <w:p w:rsidR="0009136E" w:rsidRPr="008C2670" w:rsidRDefault="0009136E" w:rsidP="004C5878">
            <w:pPr>
              <w:jc w:val="both"/>
              <w:rPr>
                <w:ins w:id="15" w:author="JCASEY" w:date="2014-03-06T13:10:00Z"/>
                <w:iCs/>
              </w:rPr>
            </w:pPr>
            <w:ins w:id="16" w:author="JCASEY" w:date="2014-03-06T13:10:00Z">
              <w:r>
                <w:rPr>
                  <w:iCs/>
                </w:rPr>
                <w:t>Total</w:t>
              </w:r>
            </w:ins>
          </w:p>
        </w:tc>
        <w:tc>
          <w:tcPr>
            <w:tcW w:w="1016" w:type="dxa"/>
          </w:tcPr>
          <w:p w:rsidR="0009136E" w:rsidRPr="008C2670" w:rsidRDefault="0009136E" w:rsidP="004C5878">
            <w:pPr>
              <w:jc w:val="both"/>
              <w:rPr>
                <w:ins w:id="17" w:author="JCASEY" w:date="2014-03-06T13:10:00Z"/>
                <w:iCs/>
              </w:rPr>
            </w:pPr>
            <w:ins w:id="18" w:author="JCASEY" w:date="2014-03-06T13:10:00Z">
              <w:r>
                <w:rPr>
                  <w:iCs/>
                </w:rPr>
                <w:t>100%</w:t>
              </w:r>
            </w:ins>
          </w:p>
        </w:tc>
      </w:tr>
    </w:tbl>
    <w:p w:rsidR="00D123F2" w:rsidRDefault="00D123F2" w:rsidP="004C5878">
      <w:pPr>
        <w:jc w:val="both"/>
        <w:rPr>
          <w:b/>
          <w:iCs/>
        </w:rPr>
      </w:pPr>
    </w:p>
    <w:p w:rsidR="00F264D0" w:rsidRDefault="00F264D0" w:rsidP="004C5878">
      <w:pPr>
        <w:jc w:val="both"/>
        <w:rPr>
          <w:b/>
          <w:iCs/>
        </w:rPr>
      </w:pPr>
      <w:r>
        <w:rPr>
          <w:b/>
          <w:iCs/>
        </w:rPr>
        <w:t xml:space="preserve">Assignment hand-in </w:t>
      </w:r>
    </w:p>
    <w:p w:rsidR="00F264D0" w:rsidRDefault="00F264D0" w:rsidP="004C5878">
      <w:pPr>
        <w:pStyle w:val="ListParagraph"/>
        <w:jc w:val="both"/>
        <w:rPr>
          <w:iCs/>
        </w:rPr>
      </w:pPr>
    </w:p>
    <w:p w:rsidR="00F264D0" w:rsidDel="0009136E" w:rsidRDefault="00F264D0" w:rsidP="004C5878">
      <w:pPr>
        <w:pStyle w:val="ListParagraph"/>
        <w:ind w:left="0"/>
        <w:jc w:val="both"/>
        <w:rPr>
          <w:del w:id="19" w:author="JCASEY" w:date="2014-03-06T13:10:00Z"/>
          <w:iCs/>
        </w:rPr>
      </w:pPr>
    </w:p>
    <w:p w:rsidR="00925C39" w:rsidRDefault="00925C39" w:rsidP="00925C39">
      <w:pPr>
        <w:autoSpaceDE w:val="0"/>
        <w:autoSpaceDN w:val="0"/>
        <w:adjustRightInd w:val="0"/>
        <w:rPr>
          <w:ins w:id="20" w:author="JCASEY" w:date="2014-03-06T13:11:00Z"/>
          <w:lang w:val="en-NZ" w:eastAsia="en-NZ"/>
        </w:rPr>
      </w:pPr>
      <w:ins w:id="21" w:author="JCASEY" w:date="2014-03-06T13:11:00Z">
        <w:r>
          <w:rPr>
            <w:lang w:val="en-NZ" w:eastAsia="en-NZ"/>
          </w:rPr>
          <w:t>Assignments submitted after the due date and time without having received an extension through Special Assessment Circumstances (SAC) will be penalised according to the following</w:t>
        </w:r>
        <w:r w:rsidR="0002422E">
          <w:rPr>
            <w:lang w:val="en-NZ" w:eastAsia="en-NZ"/>
          </w:rPr>
          <w:t xml:space="preserve"> scheme</w:t>
        </w:r>
        <w:r>
          <w:rPr>
            <w:lang w:val="en-NZ" w:eastAsia="en-NZ"/>
          </w:rPr>
          <w:t>:</w:t>
        </w:r>
      </w:ins>
    </w:p>
    <w:p w:rsidR="00925C39" w:rsidRDefault="00925C39" w:rsidP="00925C39">
      <w:pPr>
        <w:autoSpaceDE w:val="0"/>
        <w:autoSpaceDN w:val="0"/>
        <w:adjustRightInd w:val="0"/>
        <w:rPr>
          <w:ins w:id="22" w:author="JCASEY" w:date="2014-03-06T13:11:00Z"/>
          <w:lang w:val="en-NZ" w:eastAsia="en-NZ"/>
        </w:rPr>
      </w:pPr>
    </w:p>
    <w:p w:rsidR="00925C39" w:rsidRPr="00F93384" w:rsidRDefault="00925C39" w:rsidP="00925C39">
      <w:pPr>
        <w:pStyle w:val="ListParagraph"/>
        <w:numPr>
          <w:ilvl w:val="0"/>
          <w:numId w:val="17"/>
        </w:numPr>
        <w:autoSpaceDE w:val="0"/>
        <w:autoSpaceDN w:val="0"/>
        <w:adjustRightInd w:val="0"/>
        <w:rPr>
          <w:ins w:id="23" w:author="JCASEY" w:date="2014-03-06T13:11:00Z"/>
          <w:lang w:val="en-NZ" w:eastAsia="en-NZ"/>
        </w:rPr>
      </w:pPr>
      <w:ins w:id="24" w:author="JCASEY" w:date="2014-03-06T13:11:00Z">
        <w:r w:rsidRPr="00F93384">
          <w:rPr>
            <w:lang w:val="en-NZ" w:eastAsia="en-NZ"/>
          </w:rPr>
          <w:t>10% of marks deducted if submitted within 24hrs of the deadline</w:t>
        </w:r>
      </w:ins>
    </w:p>
    <w:p w:rsidR="00925C39" w:rsidRPr="00F93384" w:rsidRDefault="00925C39" w:rsidP="00925C39">
      <w:pPr>
        <w:pStyle w:val="ListParagraph"/>
        <w:numPr>
          <w:ilvl w:val="0"/>
          <w:numId w:val="17"/>
        </w:numPr>
        <w:autoSpaceDE w:val="0"/>
        <w:autoSpaceDN w:val="0"/>
        <w:adjustRightInd w:val="0"/>
        <w:rPr>
          <w:ins w:id="25" w:author="JCASEY" w:date="2014-03-06T13:11:00Z"/>
          <w:lang w:val="en-NZ" w:eastAsia="en-NZ"/>
        </w:rPr>
      </w:pPr>
      <w:ins w:id="26" w:author="JCASEY" w:date="2014-03-06T13:11:00Z">
        <w:r w:rsidRPr="00F93384">
          <w:rPr>
            <w:lang w:val="en-NZ" w:eastAsia="en-NZ"/>
          </w:rPr>
          <w:t>20% of marks deducted if submitted after 24hrs and up to 48hrs of the deadline</w:t>
        </w:r>
      </w:ins>
    </w:p>
    <w:p w:rsidR="00925C39" w:rsidRPr="00F93384" w:rsidRDefault="00925C39" w:rsidP="00925C39">
      <w:pPr>
        <w:pStyle w:val="ListParagraph"/>
        <w:numPr>
          <w:ilvl w:val="0"/>
          <w:numId w:val="17"/>
        </w:numPr>
        <w:autoSpaceDE w:val="0"/>
        <w:autoSpaceDN w:val="0"/>
        <w:adjustRightInd w:val="0"/>
        <w:rPr>
          <w:ins w:id="27" w:author="JCASEY" w:date="2014-03-06T13:11:00Z"/>
          <w:lang w:val="en-NZ" w:eastAsia="en-NZ"/>
        </w:rPr>
      </w:pPr>
      <w:ins w:id="28" w:author="JCASEY" w:date="2014-03-06T13:11:00Z">
        <w:r w:rsidRPr="00F93384">
          <w:rPr>
            <w:lang w:val="en-NZ" w:eastAsia="en-NZ"/>
          </w:rPr>
          <w:t>30% of marks deducted if submitted after 48hrs and up to 72hrs of the deadline</w:t>
        </w:r>
      </w:ins>
    </w:p>
    <w:p w:rsidR="00925C39" w:rsidRPr="00F93384" w:rsidRDefault="00925C39" w:rsidP="00925C39">
      <w:pPr>
        <w:pStyle w:val="ListParagraph"/>
        <w:numPr>
          <w:ilvl w:val="0"/>
          <w:numId w:val="17"/>
        </w:numPr>
        <w:autoSpaceDE w:val="0"/>
        <w:autoSpaceDN w:val="0"/>
        <w:adjustRightInd w:val="0"/>
        <w:rPr>
          <w:ins w:id="29" w:author="JCASEY" w:date="2014-03-06T13:11:00Z"/>
          <w:lang w:val="en-NZ" w:eastAsia="en-NZ"/>
        </w:rPr>
      </w:pPr>
      <w:ins w:id="30" w:author="JCASEY" w:date="2014-03-06T13:11:00Z">
        <w:r w:rsidRPr="00F93384">
          <w:rPr>
            <w:lang w:val="en-NZ" w:eastAsia="en-NZ"/>
          </w:rPr>
          <w:t>No grade will be awarded for an assignment that is submitted later than 72hrs after the</w:t>
        </w:r>
        <w:r>
          <w:rPr>
            <w:lang w:val="en-NZ" w:eastAsia="en-NZ"/>
          </w:rPr>
          <w:t xml:space="preserve"> </w:t>
        </w:r>
        <w:r w:rsidRPr="00F93384">
          <w:rPr>
            <w:lang w:val="en-NZ" w:eastAsia="en-NZ"/>
          </w:rPr>
          <w:t>deadline.</w:t>
        </w:r>
      </w:ins>
    </w:p>
    <w:p w:rsidR="00E70D0A" w:rsidRDefault="00E70D0A">
      <w:pPr>
        <w:autoSpaceDE w:val="0"/>
        <w:autoSpaceDN w:val="0"/>
        <w:adjustRightInd w:val="0"/>
        <w:ind w:left="720"/>
        <w:rPr>
          <w:ins w:id="31" w:author="JCASEY" w:date="2014-03-06T13:12:00Z"/>
          <w:lang w:val="en-NZ" w:eastAsia="en-NZ"/>
        </w:rPr>
        <w:pPrChange w:id="32" w:author="JCASEY" w:date="2014-03-06T13:12:00Z">
          <w:pPr>
            <w:pStyle w:val="ListParagraph"/>
            <w:numPr>
              <w:numId w:val="17"/>
            </w:numPr>
            <w:autoSpaceDE w:val="0"/>
            <w:autoSpaceDN w:val="0"/>
            <w:adjustRightInd w:val="0"/>
            <w:ind w:hanging="360"/>
          </w:pPr>
        </w:pPrChange>
      </w:pPr>
    </w:p>
    <w:p w:rsidR="00925C39" w:rsidRPr="00E70D0A" w:rsidRDefault="00925C39">
      <w:pPr>
        <w:autoSpaceDE w:val="0"/>
        <w:autoSpaceDN w:val="0"/>
        <w:adjustRightInd w:val="0"/>
        <w:rPr>
          <w:ins w:id="33" w:author="JCASEY" w:date="2014-03-06T13:11:00Z"/>
          <w:lang w:val="en-NZ" w:eastAsia="en-NZ"/>
        </w:rPr>
        <w:pPrChange w:id="34" w:author="JCASEY" w:date="2014-03-06T13:12:00Z">
          <w:pPr>
            <w:pStyle w:val="ListParagraph"/>
            <w:numPr>
              <w:numId w:val="17"/>
            </w:numPr>
            <w:autoSpaceDE w:val="0"/>
            <w:autoSpaceDN w:val="0"/>
            <w:adjustRightInd w:val="0"/>
            <w:ind w:hanging="360"/>
          </w:pPr>
        </w:pPrChange>
      </w:pPr>
      <w:ins w:id="35" w:author="JCASEY" w:date="2014-03-06T13:11:00Z">
        <w:r w:rsidRPr="00E70D0A">
          <w:rPr>
            <w:lang w:val="en-NZ" w:eastAsia="en-NZ"/>
          </w:rPr>
          <w:t>Students submitting assignments after the due date and time will be ineligible to resubmit a failed assignment.</w:t>
        </w:r>
      </w:ins>
    </w:p>
    <w:p w:rsidR="00F264D0" w:rsidDel="00925C39" w:rsidRDefault="00F264D0" w:rsidP="004C5878">
      <w:pPr>
        <w:pStyle w:val="ListParagraph"/>
        <w:ind w:left="0"/>
        <w:jc w:val="both"/>
        <w:rPr>
          <w:del w:id="36" w:author="JCASEY" w:date="2014-03-06T13:11:00Z"/>
          <w:iCs/>
        </w:rPr>
      </w:pPr>
      <w:del w:id="37" w:author="JCASEY" w:date="2014-03-06T13:11:00Z">
        <w:r w:rsidRPr="00BC3C1F" w:rsidDel="00925C39">
          <w:rPr>
            <w:iCs/>
          </w:rPr>
          <w:delText>Assignments which are submitted up to one day late will be marked, but cannot achieve more than a C- (pass only) grade. Assignments handed in more than 24 hours late will not be marked unless Special Ass</w:delText>
        </w:r>
        <w:r w:rsidDel="00925C39">
          <w:rPr>
            <w:iCs/>
          </w:rPr>
          <w:delText>essment Circumstances apply. So</w:delText>
        </w:r>
        <w:r w:rsidRPr="00BC3C1F" w:rsidDel="00925C39">
          <w:rPr>
            <w:iCs/>
          </w:rPr>
          <w:delText xml:space="preserve"> it is better to hand in an incomplete</w:delText>
        </w:r>
        <w:r w:rsidDel="00925C39">
          <w:rPr>
            <w:iCs/>
          </w:rPr>
          <w:delText xml:space="preserve"> </w:delText>
        </w:r>
        <w:r w:rsidRPr="00BC3C1F" w:rsidDel="00925C39">
          <w:rPr>
            <w:iCs/>
          </w:rPr>
          <w:delText xml:space="preserve">assignment on time. </w:delText>
        </w:r>
      </w:del>
    </w:p>
    <w:p w:rsidR="00F264D0" w:rsidRPr="00BC3C1F" w:rsidDel="00CC6B6B" w:rsidRDefault="00F264D0" w:rsidP="004C5878">
      <w:pPr>
        <w:pStyle w:val="ListParagraph"/>
        <w:ind w:left="0"/>
        <w:jc w:val="both"/>
        <w:rPr>
          <w:del w:id="38" w:author="JCASEY" w:date="2014-03-06T13:12:00Z"/>
          <w:iCs/>
        </w:rPr>
      </w:pPr>
    </w:p>
    <w:p w:rsidR="00831B5B" w:rsidRDefault="00831B5B" w:rsidP="004C5878">
      <w:pPr>
        <w:pStyle w:val="ListParagraph"/>
        <w:ind w:left="0"/>
        <w:jc w:val="both"/>
        <w:rPr>
          <w:b/>
          <w:iCs/>
        </w:rPr>
      </w:pPr>
    </w:p>
    <w:p w:rsidR="00F264D0" w:rsidRDefault="00F264D0" w:rsidP="004C5878">
      <w:pPr>
        <w:pStyle w:val="ListParagraph"/>
        <w:ind w:left="0"/>
        <w:jc w:val="both"/>
        <w:rPr>
          <w:b/>
          <w:iCs/>
        </w:rPr>
      </w:pPr>
      <w:r>
        <w:rPr>
          <w:b/>
          <w:iCs/>
        </w:rPr>
        <w:t xml:space="preserve">Special Assessment Circumstances </w:t>
      </w:r>
    </w:p>
    <w:p w:rsidR="00F264D0" w:rsidRDefault="00F264D0" w:rsidP="004C5878">
      <w:pPr>
        <w:pStyle w:val="ListParagraph"/>
        <w:ind w:left="0"/>
        <w:jc w:val="both"/>
        <w:rPr>
          <w:b/>
          <w:iCs/>
        </w:rPr>
      </w:pPr>
    </w:p>
    <w:p w:rsidR="00F264D0" w:rsidRDefault="00F264D0" w:rsidP="004C5878">
      <w:pPr>
        <w:pStyle w:val="ListParagraph"/>
        <w:ind w:left="0"/>
        <w:jc w:val="both"/>
        <w:rPr>
          <w:iCs/>
        </w:rPr>
      </w:pPr>
      <w:r w:rsidRPr="00BC3C1F">
        <w:rPr>
          <w:iCs/>
        </w:rPr>
        <w:t xml:space="preserve">A student, who due to circumstances beyond his or her control, misses a test, final examination or an assignment deadline or considers his or her performance in a test, final examination or an assignment to have been adversely affected, should  complete the Special Assessment Circumstances (SAC) form available from Student Central. </w:t>
      </w:r>
    </w:p>
    <w:p w:rsidR="00F264D0" w:rsidRPr="00BC3C1F"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Within any semester, a student may have only one SAC per course. </w:t>
      </w:r>
    </w:p>
    <w:p w:rsidR="00F264D0" w:rsidRDefault="00F264D0" w:rsidP="004C5878">
      <w:pPr>
        <w:pStyle w:val="ListParagraph"/>
        <w:ind w:left="0"/>
        <w:jc w:val="both"/>
        <w:rPr>
          <w:iCs/>
        </w:rPr>
      </w:pPr>
    </w:p>
    <w:p w:rsidR="00F264D0" w:rsidRPr="00BC3C1F" w:rsidRDefault="00F264D0" w:rsidP="004C5878">
      <w:pPr>
        <w:pStyle w:val="ListParagraph"/>
        <w:ind w:left="0"/>
        <w:jc w:val="both"/>
        <w:rPr>
          <w:iCs/>
        </w:rPr>
      </w:pPr>
      <w:r w:rsidRPr="00BC3C1F">
        <w:rPr>
          <w:iCs/>
        </w:rPr>
        <w:t xml:space="preserve">When requesting an SAC for an assignment, the SAC form must be submitted (along with work completed to date) within the time frame of the extension requested; i.e. if the Doctor’s </w:t>
      </w:r>
      <w:r w:rsidRPr="00BC3C1F">
        <w:rPr>
          <w:iCs/>
        </w:rPr>
        <w:lastRenderedPageBreak/>
        <w:t xml:space="preserve">certificate is for one (1) day, then the SAC form and work completed must be submitted within one (1) day. </w:t>
      </w:r>
    </w:p>
    <w:p w:rsidR="00F264D0" w:rsidRDefault="00F264D0" w:rsidP="004C5878">
      <w:pPr>
        <w:pStyle w:val="ListParagraph"/>
        <w:ind w:left="0"/>
        <w:jc w:val="both"/>
        <w:rPr>
          <w:b/>
          <w:iCs/>
        </w:rPr>
      </w:pPr>
    </w:p>
    <w:p w:rsidR="00F264D0" w:rsidRDefault="00F264D0" w:rsidP="004C5878">
      <w:pPr>
        <w:pStyle w:val="ListParagraph"/>
        <w:ind w:left="0"/>
        <w:jc w:val="both"/>
        <w:rPr>
          <w:b/>
          <w:iCs/>
        </w:rPr>
      </w:pPr>
      <w:r>
        <w:rPr>
          <w:b/>
          <w:iCs/>
        </w:rPr>
        <w:t xml:space="preserve">Unacceptable Assistance </w:t>
      </w:r>
    </w:p>
    <w:p w:rsidR="00F264D0" w:rsidRDefault="00F264D0" w:rsidP="004C5878">
      <w:pPr>
        <w:pStyle w:val="ListParagraph"/>
        <w:ind w:left="0"/>
        <w:jc w:val="both"/>
        <w:rPr>
          <w:iCs/>
        </w:rPr>
      </w:pPr>
      <w:r>
        <w:rPr>
          <w:iCs/>
        </w:rPr>
        <w:t xml:space="preserve"> </w:t>
      </w:r>
    </w:p>
    <w:p w:rsidR="00F264D0" w:rsidRDefault="00F264D0" w:rsidP="004C5878">
      <w:pPr>
        <w:pStyle w:val="ListParagraph"/>
        <w:numPr>
          <w:ilvl w:val="0"/>
          <w:numId w:val="3"/>
        </w:numPr>
        <w:jc w:val="both"/>
        <w:rPr>
          <w:iCs/>
        </w:rPr>
      </w:pPr>
      <w:r w:rsidRPr="00BC3C1F">
        <w:rPr>
          <w:iCs/>
        </w:rPr>
        <w:t xml:space="preserve">Working together on one copy of the assessment and submitting it as own work. </w:t>
      </w:r>
    </w:p>
    <w:p w:rsidR="00F264D0" w:rsidRDefault="00F264D0" w:rsidP="004C5878">
      <w:pPr>
        <w:pStyle w:val="ListParagraph"/>
        <w:numPr>
          <w:ilvl w:val="0"/>
          <w:numId w:val="3"/>
        </w:numPr>
        <w:jc w:val="both"/>
        <w:rPr>
          <w:iCs/>
        </w:rPr>
      </w:pPr>
      <w:r w:rsidRPr="00BC3C1F">
        <w:rPr>
          <w:iCs/>
        </w:rPr>
        <w:t xml:space="preserve">Giving another student your work. </w:t>
      </w:r>
    </w:p>
    <w:p w:rsidR="00F264D0" w:rsidRDefault="00F264D0" w:rsidP="004C5878">
      <w:pPr>
        <w:pStyle w:val="ListParagraph"/>
        <w:numPr>
          <w:ilvl w:val="0"/>
          <w:numId w:val="3"/>
        </w:numPr>
        <w:jc w:val="both"/>
        <w:rPr>
          <w:iCs/>
        </w:rPr>
      </w:pPr>
      <w:r w:rsidRPr="00BC3C1F">
        <w:rPr>
          <w:iCs/>
        </w:rPr>
        <w:t xml:space="preserve">Copying someone else’s work. This includes work done by someone not on the course. </w:t>
      </w:r>
    </w:p>
    <w:p w:rsidR="00F264D0" w:rsidRDefault="00F264D0" w:rsidP="004C5878">
      <w:pPr>
        <w:pStyle w:val="ListParagraph"/>
        <w:numPr>
          <w:ilvl w:val="0"/>
          <w:numId w:val="3"/>
        </w:numPr>
        <w:jc w:val="both"/>
        <w:rPr>
          <w:iCs/>
        </w:rPr>
      </w:pPr>
      <w:r>
        <w:rPr>
          <w:iCs/>
        </w:rPr>
        <w:t xml:space="preserve">Copying </w:t>
      </w:r>
      <w:r w:rsidRPr="002810B0">
        <w:rPr>
          <w:iCs/>
        </w:rPr>
        <w:t>from books, Internet etc. and submitting it as own work.  Anything taken directly from another source must be acknowledged correctly: show the source alongside the quotation.</w:t>
      </w:r>
    </w:p>
    <w:p w:rsidR="00F264D0" w:rsidRDefault="00F264D0" w:rsidP="004C5878">
      <w:pPr>
        <w:pStyle w:val="ListParagraph"/>
        <w:numPr>
          <w:ilvl w:val="0"/>
          <w:numId w:val="3"/>
        </w:numPr>
        <w:jc w:val="both"/>
        <w:rPr>
          <w:iCs/>
        </w:rPr>
      </w:pPr>
      <w:r w:rsidRPr="00BC3C1F">
        <w:rPr>
          <w:iCs/>
        </w:rPr>
        <w:t xml:space="preserve">Changing or correcting another student’s work. </w:t>
      </w:r>
    </w:p>
    <w:p w:rsidR="00F264D0" w:rsidRDefault="00F264D0" w:rsidP="004C5878">
      <w:pPr>
        <w:jc w:val="both"/>
        <w:rPr>
          <w:b/>
          <w:iCs/>
        </w:rPr>
      </w:pPr>
    </w:p>
    <w:p w:rsidR="00F264D0" w:rsidRPr="005444BA" w:rsidRDefault="00F264D0" w:rsidP="004C5878">
      <w:pPr>
        <w:pStyle w:val="Footer"/>
        <w:jc w:val="both"/>
        <w:rPr>
          <w:b/>
        </w:rPr>
      </w:pPr>
      <w:r w:rsidRPr="00BC3C1F">
        <w:rPr>
          <w:b/>
        </w:rPr>
        <w:t>Have a query?  Want to improve your work?</w:t>
      </w:r>
    </w:p>
    <w:p w:rsidR="00F264D0" w:rsidRPr="005444BA" w:rsidRDefault="00F264D0" w:rsidP="004C5878">
      <w:pPr>
        <w:pStyle w:val="Footer"/>
        <w:jc w:val="both"/>
      </w:pPr>
    </w:p>
    <w:p w:rsidR="00F264D0" w:rsidRPr="005444BA" w:rsidRDefault="00F264D0" w:rsidP="0068691F">
      <w:pPr>
        <w:pStyle w:val="Footer"/>
      </w:pPr>
      <w:r>
        <w:t xml:space="preserve">You could: </w:t>
      </w:r>
    </w:p>
    <w:p w:rsidR="00F264D0" w:rsidRDefault="00F264D0" w:rsidP="0068691F">
      <w:pPr>
        <w:pStyle w:val="Footer"/>
        <w:numPr>
          <w:ilvl w:val="0"/>
          <w:numId w:val="4"/>
        </w:numPr>
      </w:pPr>
      <w:r>
        <w:t xml:space="preserve">Talk it over with your lecturer or </w:t>
      </w:r>
      <w:proofErr w:type="spellStart"/>
      <w:r>
        <w:t>programme</w:t>
      </w:r>
      <w:proofErr w:type="spellEnd"/>
      <w:r>
        <w:t xml:space="preserve"> </w:t>
      </w:r>
      <w:r w:rsidR="00D85471">
        <w:t>leader</w:t>
      </w:r>
      <w:r>
        <w:t>.</w:t>
      </w:r>
    </w:p>
    <w:p w:rsidR="00F264D0" w:rsidRDefault="00F264D0" w:rsidP="0068691F">
      <w:pPr>
        <w:pStyle w:val="Footer"/>
        <w:numPr>
          <w:ilvl w:val="0"/>
          <w:numId w:val="4"/>
        </w:numPr>
      </w:pPr>
      <w:r>
        <w:t xml:space="preserve">Visit </w:t>
      </w:r>
      <w:proofErr w:type="spellStart"/>
      <w:r>
        <w:t>Te</w:t>
      </w:r>
      <w:proofErr w:type="spellEnd"/>
      <w:r>
        <w:t xml:space="preserve"> Puno </w:t>
      </w:r>
      <w:proofErr w:type="spellStart"/>
      <w:r>
        <w:t>Ako</w:t>
      </w:r>
      <w:proofErr w:type="spellEnd"/>
      <w:r>
        <w:t xml:space="preserve"> or Maia for learning advice and support. </w:t>
      </w:r>
    </w:p>
    <w:p w:rsidR="00F264D0" w:rsidRDefault="00F264D0" w:rsidP="0068691F">
      <w:pPr>
        <w:pStyle w:val="Footer"/>
        <w:numPr>
          <w:ilvl w:val="0"/>
          <w:numId w:val="4"/>
        </w:numPr>
      </w:pPr>
      <w:r>
        <w:t xml:space="preserve">Visit the Centre for Pacific Development and Support. </w:t>
      </w:r>
    </w:p>
    <w:p w:rsidR="00F264D0" w:rsidRDefault="00F264D0" w:rsidP="0068691F">
      <w:pPr>
        <w:pStyle w:val="Footer"/>
        <w:numPr>
          <w:ilvl w:val="0"/>
          <w:numId w:val="4"/>
        </w:numPr>
      </w:pPr>
      <w:r>
        <w:t xml:space="preserve">Contact </w:t>
      </w:r>
      <w:r w:rsidR="0004570F">
        <w:t>your Ed Collective</w:t>
      </w:r>
      <w:r>
        <w:t xml:space="preserve"> Advocate for independent advice. </w:t>
      </w:r>
    </w:p>
    <w:p w:rsidR="00F264D0" w:rsidRDefault="00F264D0" w:rsidP="0068691F">
      <w:pPr>
        <w:pStyle w:val="Footer"/>
        <w:numPr>
          <w:ilvl w:val="0"/>
          <w:numId w:val="4"/>
        </w:numPr>
      </w:pPr>
      <w:r>
        <w:t xml:space="preserve">For contact details and more information, go to </w:t>
      </w:r>
      <w:hyperlink r:id="rId8" w:history="1">
        <w:r w:rsidR="00F6499D">
          <w:rPr>
            <w:rStyle w:val="Hyperlink"/>
          </w:rPr>
          <w:t>http://www.edcollective.org.nz/</w:t>
        </w:r>
      </w:hyperlink>
      <w:r w:rsidR="00F6499D">
        <w:t xml:space="preserve"> </w:t>
      </w:r>
    </w:p>
    <w:p w:rsidR="009071B4" w:rsidRDefault="009071B4" w:rsidP="009071B4">
      <w:pPr>
        <w:pStyle w:val="Footer"/>
        <w:ind w:left="720"/>
      </w:pPr>
    </w:p>
    <w:p w:rsidR="00A87166" w:rsidDel="00093A5A" w:rsidRDefault="00A87166" w:rsidP="004C5878">
      <w:pPr>
        <w:spacing w:after="200" w:line="276" w:lineRule="auto"/>
        <w:jc w:val="both"/>
        <w:rPr>
          <w:del w:id="39" w:author="JCASEY" w:date="2014-03-06T13:12:00Z"/>
        </w:rPr>
      </w:pPr>
      <w:del w:id="40" w:author="JCASEY" w:date="2014-03-06T13:12:00Z">
        <w:r w:rsidDel="00093A5A">
          <w:br w:type="page"/>
        </w:r>
      </w:del>
    </w:p>
    <w:p w:rsidR="00A87166" w:rsidRDefault="00A87166">
      <w:pPr>
        <w:spacing w:after="200" w:line="276" w:lineRule="auto"/>
        <w:jc w:val="both"/>
        <w:rPr>
          <w:bCs/>
        </w:rPr>
        <w:pPrChange w:id="41" w:author="JCASEY" w:date="2014-03-06T13:12:00Z">
          <w:pPr>
            <w:spacing w:before="144" w:after="144"/>
            <w:jc w:val="both"/>
          </w:pPr>
        </w:pPrChange>
      </w:pPr>
      <w:r w:rsidRPr="00CD6423">
        <w:rPr>
          <w:bCs/>
        </w:rPr>
        <w:t xml:space="preserve">This </w:t>
      </w:r>
      <w:r>
        <w:rPr>
          <w:bCs/>
        </w:rPr>
        <w:t>is an</w:t>
      </w:r>
      <w:r w:rsidRPr="00CD6423">
        <w:rPr>
          <w:bCs/>
        </w:rPr>
        <w:t xml:space="preserve"> individual</w:t>
      </w:r>
      <w:r w:rsidRPr="004D24E5">
        <w:rPr>
          <w:bCs/>
        </w:rPr>
        <w:t xml:space="preserve"> </w:t>
      </w:r>
      <w:r w:rsidRPr="00CD6423">
        <w:rPr>
          <w:bCs/>
        </w:rPr>
        <w:t xml:space="preserve">assignment.  You must work on the individual tasks by yourself and all work on these tasks must be your own.    </w:t>
      </w:r>
    </w:p>
    <w:p w:rsidR="00A87166" w:rsidRPr="00CD6423" w:rsidRDefault="00A87166" w:rsidP="004C5878">
      <w:pPr>
        <w:spacing w:before="144" w:after="144"/>
        <w:jc w:val="both"/>
        <w:rPr>
          <w:bCs/>
        </w:rPr>
      </w:pPr>
      <w:r w:rsidRPr="00CD6423">
        <w:rPr>
          <w:bCs/>
        </w:rPr>
        <w:t>Please sign the statement below to declare that this assignment submission is your own work and hand in the signed statement with your assignment.  Failure to sign and include this statement may mean your assignment is not marked.</w:t>
      </w:r>
    </w:p>
    <w:p w:rsidR="00A87166" w:rsidRPr="00CD6423" w:rsidRDefault="00A87166" w:rsidP="004C5878">
      <w:pPr>
        <w:tabs>
          <w:tab w:val="right" w:leader="dot" w:pos="8505"/>
        </w:tabs>
        <w:spacing w:before="144" w:after="144"/>
        <w:jc w:val="both"/>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A87166" w:rsidRPr="007863E4" w:rsidTr="00BE70AC">
        <w:tc>
          <w:tcPr>
            <w:tcW w:w="8928" w:type="dxa"/>
          </w:tcPr>
          <w:p w:rsidR="0024661F" w:rsidRPr="00D22756" w:rsidRDefault="0024661F" w:rsidP="0024661F">
            <w:pPr>
              <w:autoSpaceDE w:val="0"/>
              <w:autoSpaceDN w:val="0"/>
              <w:adjustRightInd w:val="0"/>
              <w:jc w:val="center"/>
              <w:rPr>
                <w:b/>
                <w:bCs/>
                <w:szCs w:val="28"/>
              </w:rPr>
            </w:pPr>
            <w:del w:id="42" w:author="John Casey" w:date="2014-03-24T14:44:00Z">
              <w:r w:rsidRPr="00D22756" w:rsidDel="00DF51F4">
                <w:rPr>
                  <w:b/>
                  <w:bCs/>
                  <w:szCs w:val="28"/>
                </w:rPr>
                <w:delText xml:space="preserve">ISCG7424 </w:delText>
              </w:r>
            </w:del>
            <w:ins w:id="43" w:author="John Casey" w:date="2014-03-24T14:44:00Z">
              <w:r w:rsidRPr="00D22756">
                <w:rPr>
                  <w:b/>
                  <w:bCs/>
                  <w:szCs w:val="28"/>
                </w:rPr>
                <w:t>ISCG742</w:t>
              </w:r>
              <w:r>
                <w:rPr>
                  <w:b/>
                  <w:bCs/>
                  <w:szCs w:val="28"/>
                </w:rPr>
                <w:t>5</w:t>
              </w:r>
              <w:r w:rsidRPr="00D22756">
                <w:rPr>
                  <w:b/>
                  <w:bCs/>
                  <w:szCs w:val="28"/>
                </w:rPr>
                <w:t xml:space="preserve"> </w:t>
              </w:r>
            </w:ins>
            <w:r w:rsidRPr="00D22756">
              <w:rPr>
                <w:b/>
                <w:bCs/>
                <w:szCs w:val="28"/>
              </w:rPr>
              <w:t xml:space="preserve">– </w:t>
            </w:r>
            <w:r>
              <w:rPr>
                <w:b/>
                <w:bCs/>
                <w:szCs w:val="28"/>
              </w:rPr>
              <w:t>Enterprise Java Programming</w:t>
            </w:r>
          </w:p>
          <w:p w:rsidR="00A87166" w:rsidRPr="007863E4" w:rsidRDefault="00A87166" w:rsidP="0024661F">
            <w:pPr>
              <w:spacing w:before="144" w:after="144"/>
              <w:jc w:val="center"/>
            </w:pPr>
            <w:r w:rsidRPr="007863E4">
              <w:t>Assignment 1</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I declare that the individual part of this assignment submission is my own work.  Where I have incorporated work by other people, I have correctly acknowledged the source in my assignment.</w:t>
            </w:r>
          </w:p>
          <w:p w:rsidR="00A87166" w:rsidRPr="007863E4" w:rsidRDefault="00A87166" w:rsidP="004C5878">
            <w:pPr>
              <w:spacing w:before="144" w:after="144"/>
              <w:jc w:val="both"/>
            </w:pPr>
          </w:p>
          <w:p w:rsidR="00A87166" w:rsidRPr="007863E4" w:rsidRDefault="00A87166" w:rsidP="004C5878">
            <w:pPr>
              <w:spacing w:before="144" w:after="144"/>
              <w:jc w:val="both"/>
            </w:pPr>
            <w:r w:rsidRPr="007863E4">
              <w:t>Student Name ……………………………………..   Student ID …………………..…   Date: ……….….…….</w:t>
            </w:r>
          </w:p>
          <w:p w:rsidR="00A87166" w:rsidRPr="007863E4" w:rsidRDefault="00A87166" w:rsidP="004C5878">
            <w:pPr>
              <w:spacing w:before="144" w:after="144"/>
              <w:jc w:val="both"/>
            </w:pPr>
          </w:p>
        </w:tc>
      </w:tr>
    </w:tbl>
    <w:p w:rsidR="00F264D0" w:rsidRDefault="00F264D0" w:rsidP="004C5878">
      <w:pPr>
        <w:jc w:val="both"/>
      </w:pPr>
    </w:p>
    <w:sectPr w:rsidR="00F264D0" w:rsidSect="00DF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2FA"/>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58273D3"/>
    <w:multiLevelType w:val="hybridMultilevel"/>
    <w:tmpl w:val="19D8BB46"/>
    <w:lvl w:ilvl="0" w:tplc="1409000F">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056846"/>
    <w:multiLevelType w:val="hybridMultilevel"/>
    <w:tmpl w:val="087AB210"/>
    <w:lvl w:ilvl="0" w:tplc="651E9CE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15D66E11"/>
    <w:multiLevelType w:val="hybridMultilevel"/>
    <w:tmpl w:val="F5FED3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7A64F28"/>
    <w:multiLevelType w:val="hybridMultilevel"/>
    <w:tmpl w:val="F4A4F68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2A2C2711"/>
    <w:multiLevelType w:val="hybridMultilevel"/>
    <w:tmpl w:val="ECB80E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8E90DB3"/>
    <w:multiLevelType w:val="hybridMultilevel"/>
    <w:tmpl w:val="9A0E7C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95D5330"/>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2833041"/>
    <w:multiLevelType w:val="hybridMultilevel"/>
    <w:tmpl w:val="1A4049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54E7742F"/>
    <w:multiLevelType w:val="hybridMultilevel"/>
    <w:tmpl w:val="0982344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0874B6"/>
    <w:multiLevelType w:val="hybridMultilevel"/>
    <w:tmpl w:val="78C0F9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B0B5995"/>
    <w:multiLevelType w:val="hybridMultilevel"/>
    <w:tmpl w:val="D8DC18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72F27FA5"/>
    <w:multiLevelType w:val="hybridMultilevel"/>
    <w:tmpl w:val="422AA4F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7"/>
  </w:num>
  <w:num w:numId="3">
    <w:abstractNumId w:val="13"/>
  </w:num>
  <w:num w:numId="4">
    <w:abstractNumId w:val="2"/>
  </w:num>
  <w:num w:numId="5">
    <w:abstractNumId w:val="18"/>
  </w:num>
  <w:num w:numId="6">
    <w:abstractNumId w:val="17"/>
  </w:num>
  <w:num w:numId="7">
    <w:abstractNumId w:val="0"/>
  </w:num>
  <w:num w:numId="8">
    <w:abstractNumId w:val="5"/>
  </w:num>
  <w:num w:numId="9">
    <w:abstractNumId w:val="9"/>
  </w:num>
  <w:num w:numId="10">
    <w:abstractNumId w:val="6"/>
  </w:num>
  <w:num w:numId="11">
    <w:abstractNumId w:val="16"/>
  </w:num>
  <w:num w:numId="12">
    <w:abstractNumId w:val="8"/>
  </w:num>
  <w:num w:numId="13">
    <w:abstractNumId w:val="3"/>
  </w:num>
  <w:num w:numId="14">
    <w:abstractNumId w:val="1"/>
  </w:num>
  <w:num w:numId="15">
    <w:abstractNumId w:val="12"/>
  </w:num>
  <w:num w:numId="16">
    <w:abstractNumId w:val="11"/>
  </w:num>
  <w:num w:numId="17">
    <w:abstractNumId w:val="10"/>
  </w:num>
  <w:num w:numId="18">
    <w:abstractNumId w:val="14"/>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compat>
    <w:compatSetting w:name="compatibilityMode" w:uri="http://schemas.microsoft.com/office/word" w:val="12"/>
  </w:compat>
  <w:rsids>
    <w:rsidRoot w:val="002B7E82"/>
    <w:rsid w:val="00006A16"/>
    <w:rsid w:val="00012E1E"/>
    <w:rsid w:val="0002422E"/>
    <w:rsid w:val="0004570F"/>
    <w:rsid w:val="000715E5"/>
    <w:rsid w:val="00077441"/>
    <w:rsid w:val="0009136E"/>
    <w:rsid w:val="000916A7"/>
    <w:rsid w:val="00093A5A"/>
    <w:rsid w:val="000A603F"/>
    <w:rsid w:val="000D4BDD"/>
    <w:rsid w:val="000D5F54"/>
    <w:rsid w:val="000D7394"/>
    <w:rsid w:val="00100B4C"/>
    <w:rsid w:val="00100FBD"/>
    <w:rsid w:val="00122B76"/>
    <w:rsid w:val="00140152"/>
    <w:rsid w:val="00165DCD"/>
    <w:rsid w:val="001915ED"/>
    <w:rsid w:val="001C560C"/>
    <w:rsid w:val="001E42D8"/>
    <w:rsid w:val="0024661F"/>
    <w:rsid w:val="002B5644"/>
    <w:rsid w:val="002B7E82"/>
    <w:rsid w:val="002C2EF1"/>
    <w:rsid w:val="002E433C"/>
    <w:rsid w:val="002F3359"/>
    <w:rsid w:val="002F6DCA"/>
    <w:rsid w:val="0030006F"/>
    <w:rsid w:val="00307CE7"/>
    <w:rsid w:val="00362D46"/>
    <w:rsid w:val="00373B58"/>
    <w:rsid w:val="00375EE3"/>
    <w:rsid w:val="00381223"/>
    <w:rsid w:val="00382D16"/>
    <w:rsid w:val="003B28B9"/>
    <w:rsid w:val="003C33DC"/>
    <w:rsid w:val="003C3912"/>
    <w:rsid w:val="003F0813"/>
    <w:rsid w:val="003F0F92"/>
    <w:rsid w:val="00406A40"/>
    <w:rsid w:val="00407705"/>
    <w:rsid w:val="00463464"/>
    <w:rsid w:val="00495843"/>
    <w:rsid w:val="004A4BFC"/>
    <w:rsid w:val="004B355E"/>
    <w:rsid w:val="004C5878"/>
    <w:rsid w:val="004E20D0"/>
    <w:rsid w:val="004F0821"/>
    <w:rsid w:val="00506001"/>
    <w:rsid w:val="00532B9B"/>
    <w:rsid w:val="00534759"/>
    <w:rsid w:val="00537020"/>
    <w:rsid w:val="00544903"/>
    <w:rsid w:val="005655D2"/>
    <w:rsid w:val="0057488D"/>
    <w:rsid w:val="00581880"/>
    <w:rsid w:val="005B565A"/>
    <w:rsid w:val="005B7887"/>
    <w:rsid w:val="005C6710"/>
    <w:rsid w:val="0060676F"/>
    <w:rsid w:val="00643220"/>
    <w:rsid w:val="006502B8"/>
    <w:rsid w:val="00663D09"/>
    <w:rsid w:val="00670998"/>
    <w:rsid w:val="00676357"/>
    <w:rsid w:val="0068691F"/>
    <w:rsid w:val="006A0AEF"/>
    <w:rsid w:val="006D3DDB"/>
    <w:rsid w:val="0070723D"/>
    <w:rsid w:val="007621AD"/>
    <w:rsid w:val="00770FFA"/>
    <w:rsid w:val="007A11B3"/>
    <w:rsid w:val="007C5064"/>
    <w:rsid w:val="007C5F6A"/>
    <w:rsid w:val="00831B5B"/>
    <w:rsid w:val="0084781F"/>
    <w:rsid w:val="00863E30"/>
    <w:rsid w:val="00872E4F"/>
    <w:rsid w:val="008744C7"/>
    <w:rsid w:val="00883C18"/>
    <w:rsid w:val="008C2670"/>
    <w:rsid w:val="008E64E3"/>
    <w:rsid w:val="008F2884"/>
    <w:rsid w:val="00900494"/>
    <w:rsid w:val="009071B4"/>
    <w:rsid w:val="00910433"/>
    <w:rsid w:val="00924206"/>
    <w:rsid w:val="00925C39"/>
    <w:rsid w:val="00927B38"/>
    <w:rsid w:val="00936595"/>
    <w:rsid w:val="0094164B"/>
    <w:rsid w:val="009418CE"/>
    <w:rsid w:val="009863F9"/>
    <w:rsid w:val="00991B30"/>
    <w:rsid w:val="00997C0A"/>
    <w:rsid w:val="009C0676"/>
    <w:rsid w:val="009E1C5B"/>
    <w:rsid w:val="00A10781"/>
    <w:rsid w:val="00A136DC"/>
    <w:rsid w:val="00A17CAE"/>
    <w:rsid w:val="00A2166C"/>
    <w:rsid w:val="00A227A5"/>
    <w:rsid w:val="00A57A5B"/>
    <w:rsid w:val="00A66EAE"/>
    <w:rsid w:val="00A717FA"/>
    <w:rsid w:val="00A87166"/>
    <w:rsid w:val="00A93782"/>
    <w:rsid w:val="00AA0FA8"/>
    <w:rsid w:val="00AA4F33"/>
    <w:rsid w:val="00AC0AC6"/>
    <w:rsid w:val="00AC276D"/>
    <w:rsid w:val="00AC4E20"/>
    <w:rsid w:val="00AC6017"/>
    <w:rsid w:val="00AD2A38"/>
    <w:rsid w:val="00AE154C"/>
    <w:rsid w:val="00AE2A51"/>
    <w:rsid w:val="00AE40CA"/>
    <w:rsid w:val="00AF4F30"/>
    <w:rsid w:val="00AF5012"/>
    <w:rsid w:val="00AF7D61"/>
    <w:rsid w:val="00B15AF6"/>
    <w:rsid w:val="00B40F12"/>
    <w:rsid w:val="00B608F5"/>
    <w:rsid w:val="00B609F8"/>
    <w:rsid w:val="00B624B6"/>
    <w:rsid w:val="00B84D6B"/>
    <w:rsid w:val="00BA3BC2"/>
    <w:rsid w:val="00BD3AA0"/>
    <w:rsid w:val="00BE70AC"/>
    <w:rsid w:val="00C1494C"/>
    <w:rsid w:val="00C30CAA"/>
    <w:rsid w:val="00C47150"/>
    <w:rsid w:val="00C57A7B"/>
    <w:rsid w:val="00C633C6"/>
    <w:rsid w:val="00C7715C"/>
    <w:rsid w:val="00C81477"/>
    <w:rsid w:val="00C86D4F"/>
    <w:rsid w:val="00CA4DAE"/>
    <w:rsid w:val="00CC6B6B"/>
    <w:rsid w:val="00CD2489"/>
    <w:rsid w:val="00CF1B1C"/>
    <w:rsid w:val="00D03A41"/>
    <w:rsid w:val="00D123F2"/>
    <w:rsid w:val="00D22756"/>
    <w:rsid w:val="00D40DD3"/>
    <w:rsid w:val="00D4596C"/>
    <w:rsid w:val="00D71D44"/>
    <w:rsid w:val="00D75D80"/>
    <w:rsid w:val="00D84D6D"/>
    <w:rsid w:val="00D85471"/>
    <w:rsid w:val="00D878F2"/>
    <w:rsid w:val="00DF3843"/>
    <w:rsid w:val="00DF500D"/>
    <w:rsid w:val="00DF51F4"/>
    <w:rsid w:val="00DF5D4E"/>
    <w:rsid w:val="00E17289"/>
    <w:rsid w:val="00E43149"/>
    <w:rsid w:val="00E60CED"/>
    <w:rsid w:val="00E70D0A"/>
    <w:rsid w:val="00E75099"/>
    <w:rsid w:val="00E77073"/>
    <w:rsid w:val="00E910A7"/>
    <w:rsid w:val="00EA6B9F"/>
    <w:rsid w:val="00EB093C"/>
    <w:rsid w:val="00EC1FE3"/>
    <w:rsid w:val="00ED6243"/>
    <w:rsid w:val="00EE5349"/>
    <w:rsid w:val="00F05B02"/>
    <w:rsid w:val="00F0667C"/>
    <w:rsid w:val="00F264D0"/>
    <w:rsid w:val="00F55BB4"/>
    <w:rsid w:val="00F62895"/>
    <w:rsid w:val="00F6499D"/>
    <w:rsid w:val="00F75532"/>
    <w:rsid w:val="00F8266D"/>
    <w:rsid w:val="00F836CB"/>
    <w:rsid w:val="00FA043D"/>
    <w:rsid w:val="00FB3F2B"/>
    <w:rsid w:val="00FB47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E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F264D0"/>
    <w:pPr>
      <w:tabs>
        <w:tab w:val="center" w:pos="4513"/>
        <w:tab w:val="right" w:pos="9026"/>
      </w:tabs>
    </w:pPr>
  </w:style>
  <w:style w:type="character" w:customStyle="1" w:styleId="FooterChar">
    <w:name w:val="Footer Char"/>
    <w:basedOn w:val="DefaultParagraphFont"/>
    <w:link w:val="Footer"/>
    <w:uiPriority w:val="99"/>
    <w:rsid w:val="00F264D0"/>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F836CB"/>
    <w:rPr>
      <w:sz w:val="16"/>
      <w:szCs w:val="16"/>
    </w:rPr>
  </w:style>
  <w:style w:type="paragraph" w:styleId="CommentText">
    <w:name w:val="annotation text"/>
    <w:basedOn w:val="Normal"/>
    <w:link w:val="CommentTextChar"/>
    <w:uiPriority w:val="99"/>
    <w:semiHidden/>
    <w:unhideWhenUsed/>
    <w:rsid w:val="00F836CB"/>
    <w:rPr>
      <w:sz w:val="20"/>
      <w:szCs w:val="20"/>
    </w:rPr>
  </w:style>
  <w:style w:type="character" w:customStyle="1" w:styleId="CommentTextChar">
    <w:name w:val="Comment Text Char"/>
    <w:basedOn w:val="DefaultParagraphFont"/>
    <w:link w:val="CommentText"/>
    <w:uiPriority w:val="99"/>
    <w:semiHidden/>
    <w:rsid w:val="00F836C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836CB"/>
    <w:rPr>
      <w:b/>
      <w:bCs/>
    </w:rPr>
  </w:style>
  <w:style w:type="character" w:customStyle="1" w:styleId="CommentSubjectChar">
    <w:name w:val="Comment Subject Char"/>
    <w:basedOn w:val="CommentTextChar"/>
    <w:link w:val="CommentSubject"/>
    <w:uiPriority w:val="99"/>
    <w:semiHidden/>
    <w:rsid w:val="00F836CB"/>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F649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13015">
      <w:bodyDiv w:val="1"/>
      <w:marLeft w:val="60"/>
      <w:marRight w:val="60"/>
      <w:marTop w:val="60"/>
      <w:marBottom w:val="15"/>
      <w:divBdr>
        <w:top w:val="none" w:sz="0" w:space="0" w:color="auto"/>
        <w:left w:val="none" w:sz="0" w:space="0" w:color="auto"/>
        <w:bottom w:val="none" w:sz="0" w:space="0" w:color="auto"/>
        <w:right w:val="none" w:sz="0" w:space="0" w:color="auto"/>
      </w:divBdr>
      <w:divsChild>
        <w:div w:id="176386133">
          <w:marLeft w:val="0"/>
          <w:marRight w:val="0"/>
          <w:marTop w:val="0"/>
          <w:marBottom w:val="0"/>
          <w:divBdr>
            <w:top w:val="none" w:sz="0" w:space="0" w:color="auto"/>
            <w:left w:val="none" w:sz="0" w:space="0" w:color="auto"/>
            <w:bottom w:val="none" w:sz="0" w:space="0" w:color="auto"/>
            <w:right w:val="none" w:sz="0" w:space="0" w:color="auto"/>
          </w:divBdr>
        </w:div>
      </w:divsChild>
    </w:div>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collective.org.nz/"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6C6D2C-FB8D-4CFF-9AF1-8DCD6FE1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JCASEY</dc:creator>
  <cp:lastModifiedBy>John Casey</cp:lastModifiedBy>
  <cp:revision>81</cp:revision>
  <cp:lastPrinted>2012-07-29T22:20:00Z</cp:lastPrinted>
  <dcterms:created xsi:type="dcterms:W3CDTF">2014-03-05T02:24:00Z</dcterms:created>
  <dcterms:modified xsi:type="dcterms:W3CDTF">2014-03-24T22:46:00Z</dcterms:modified>
</cp:coreProperties>
</file>